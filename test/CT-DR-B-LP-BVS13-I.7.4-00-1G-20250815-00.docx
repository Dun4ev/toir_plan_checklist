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4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general_dr"/>
      </w:tblPr>
      <w:tblGrid>
        <w:gridCol w:w="2287"/>
        <w:gridCol w:w="8353"/>
      </w:tblGrid>
      <w:tr w:rsidR="0036181C" w14:paraId="326774E0" w14:textId="77777777" w:rsidTr="00E64FF8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807078" w14:textId="02498CAD" w:rsidR="0036181C" w:rsidRPr="00E0503A" w:rsidRDefault="00E0503A">
            <w:pPr>
              <w:pStyle w:val="NormalHeader0"/>
              <w:rPr>
                <w:caps/>
                <w:sz w:val="24"/>
              </w:rPr>
            </w:pPr>
            <w:r w:rsidRPr="00E0503A">
              <w:rPr>
                <w:caps/>
                <w:sz w:val="24"/>
              </w:rPr>
              <w:t>Izveštaj po izvedenim radovima</w:t>
            </w:r>
            <w:r w:rsidR="00637806" w:rsidRPr="00E0503A">
              <w:rPr>
                <w:caps/>
                <w:sz w:val="24"/>
              </w:rPr>
              <w:t xml:space="preserve">   /   </w:t>
            </w:r>
            <w:r w:rsidRPr="00E0503A">
              <w:rPr>
                <w:caps/>
                <w:sz w:val="24"/>
              </w:rPr>
              <w:t xml:space="preserve">Отчет </w:t>
            </w:r>
            <w:r>
              <w:rPr>
                <w:caps/>
                <w:sz w:val="24"/>
              </w:rPr>
              <w:t>по</w:t>
            </w:r>
            <w:r w:rsidRPr="00E0503A">
              <w:rPr>
                <w:caps/>
                <w:sz w:val="24"/>
              </w:rPr>
              <w:t xml:space="preserve"> выполненны</w:t>
            </w:r>
            <w:r>
              <w:rPr>
                <w:caps/>
                <w:sz w:val="24"/>
              </w:rPr>
              <w:t>м</w:t>
            </w:r>
            <w:r w:rsidRPr="00E0503A">
              <w:rPr>
                <w:caps/>
                <w:sz w:val="24"/>
              </w:rPr>
              <w:t xml:space="preserve"> работа</w:t>
            </w:r>
            <w:r>
              <w:rPr>
                <w:caps/>
                <w:sz w:val="24"/>
              </w:rPr>
              <w:t>м</w:t>
            </w:r>
          </w:p>
        </w:tc>
      </w:tr>
      <w:tr w:rsidR="0036181C" w14:paraId="20932F70" w14:textId="77777777" w:rsidTr="00E64FF8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20DFAC6" w14:textId="3934C4C4" w:rsidR="0036181C" w:rsidRDefault="00F849F5" w:rsidP="00D57ED5">
            <w:pPr>
              <w:pStyle w:val="NormalHeader0"/>
              <w:jc w:val="left"/>
            </w:pPr>
            <w:r>
              <w:t>OPIS USLUGE</w:t>
            </w:r>
            <w:r w:rsidR="00D57ED5">
              <w:t xml:space="preserve"> /</w:t>
            </w:r>
            <w:r w:rsidR="00D57ED5">
              <w:br/>
            </w:r>
            <w:r>
              <w:t>ОПИСАНИЕ РАБОТ: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57A8717" w14:textId="189D328F" w:rsidR="000F2C18" w:rsidRDefault="000F2C18" w:rsidP="000F2C18">
            <w:pPr>
              <w:pStyle w:val="NormalHeader0"/>
              <w:jc w:val="left"/>
              <w:rPr>
                <w:b w:val="0"/>
                <w:bCs/>
                <w:lang w:val="sr-Latn-RS"/>
              </w:rPr>
            </w:pPr>
            <w:r w:rsidRPr="000F2C18">
              <w:rPr>
                <w:b w:val="0"/>
                <w:bCs/>
                <w:lang w:val="sr-Latn-RS"/>
              </w:rPr>
              <w:t>PCCTV (Process-CCTVSistem procesnog video-nadzora (softversko- hardverski sistem) na linijskom delu gasovoda</w:t>
            </w:r>
            <w:r>
              <w:rPr>
                <w:b w:val="0"/>
                <w:bCs/>
                <w:lang w:val="sr-Latn-RS"/>
              </w:rPr>
              <w:t xml:space="preserve"> /</w:t>
            </w:r>
          </w:p>
          <w:p w14:paraId="3A1A5DF4" w14:textId="26CF731D" w:rsidR="003B38BE" w:rsidRPr="003B38BE" w:rsidRDefault="000F2C18" w:rsidP="000F2C18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0F2C18">
              <w:rPr>
                <w:b w:val="0"/>
                <w:bCs/>
                <w:lang w:val="sr-Latn-RS"/>
              </w:rPr>
              <w:t>PCCTV (Process-CCTV/ Система промышленного телевидения (программно-технические средства) на линейной части</w:t>
            </w:r>
          </w:p>
        </w:tc>
      </w:tr>
      <w:tr w:rsidR="00297781" w:rsidRPr="003B325F" w14:paraId="0F8E9C53" w14:textId="77777777" w:rsidTr="00E64FF8">
        <w:trPr>
          <w:trHeight w:val="454"/>
        </w:trPr>
        <w:tc>
          <w:tcPr>
            <w:tcW w:w="10640" w:type="dxa"/>
            <w:gridSpan w:val="2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790F558" w14:textId="198D4270" w:rsidR="003B325F" w:rsidRPr="00D57ED5" w:rsidRDefault="003B325F" w:rsidP="003B325F">
            <w:pPr>
              <w:pStyle w:val="NormalHeader0"/>
              <w:jc w:val="left"/>
              <w:rPr>
                <w:b w:val="0"/>
                <w:lang w:val="en-US"/>
              </w:rPr>
            </w:pPr>
            <w:r w:rsidRPr="00356929">
              <w:rPr>
                <w:lang w:val="en-US"/>
              </w:rPr>
              <w:t>Referentni dokument izvodjenja usluge održavanja</w:t>
            </w:r>
            <w:r w:rsidR="00D57ED5" w:rsidRPr="00D57ED5">
              <w:rPr>
                <w:lang w:val="en-US"/>
              </w:rPr>
              <w:t xml:space="preserve"> /</w:t>
            </w:r>
          </w:p>
          <w:p w14:paraId="1A6AD589" w14:textId="0C132BE9" w:rsidR="00297781" w:rsidRPr="003B325F" w:rsidRDefault="00061766" w:rsidP="003B325F">
            <w:pPr>
              <w:pStyle w:val="NormalHeader0"/>
              <w:jc w:val="left"/>
              <w:rPr>
                <w:b w:val="0"/>
              </w:rPr>
            </w:pPr>
            <w:r w:rsidRPr="00356929">
              <w:t>Документ,</w:t>
            </w:r>
            <w:r w:rsidR="003B325F" w:rsidRPr="00356929">
              <w:t xml:space="preserve"> на основании которого производилось техническое </w:t>
            </w:r>
            <w:r w:rsidR="00013A10" w:rsidRPr="00356929">
              <w:t>обслуживание</w:t>
            </w:r>
            <w:r w:rsidR="00013A10">
              <w:t>:</w:t>
            </w:r>
          </w:p>
        </w:tc>
      </w:tr>
      <w:tr w:rsidR="00D01497" w14:paraId="640FFE6C" w14:textId="77777777" w:rsidTr="00E64FF8">
        <w:trPr>
          <w:trHeight w:val="454"/>
        </w:trPr>
        <w:tc>
          <w:tcPr>
            <w:tcW w:w="2287" w:type="dxa"/>
            <w:shd w:val="clear" w:color="auto" w:fill="F2F2F2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2762D79" w14:textId="4D456E23" w:rsidR="00D01497" w:rsidRDefault="00D01497" w:rsidP="00D01497">
            <w:pPr>
              <w:pStyle w:val="NormalHeader0"/>
              <w:jc w:val="right"/>
            </w:pPr>
            <w:r w:rsidRPr="00356929">
              <w:t>Naziv</w:t>
            </w:r>
            <w:r w:rsidR="00EA43EA">
              <w:t xml:space="preserve"> </w:t>
            </w:r>
            <w:r w:rsidR="00EA43EA">
              <w:rPr>
                <w:lang w:val="en-US"/>
              </w:rPr>
              <w:t>documenta</w:t>
            </w:r>
            <w:r w:rsidRPr="00356929">
              <w:t>:</w:t>
            </w:r>
          </w:p>
          <w:p w14:paraId="547C507A" w14:textId="315EFB22" w:rsidR="00D01497" w:rsidRDefault="00D01497" w:rsidP="00D01497">
            <w:pPr>
              <w:pStyle w:val="NormalHeader0"/>
              <w:jc w:val="right"/>
            </w:pPr>
            <w:r w:rsidRPr="00356929">
              <w:t>Название</w:t>
            </w:r>
            <w:r w:rsidR="00EA43EA">
              <w:t xml:space="preserve"> </w:t>
            </w:r>
            <w:r w:rsidR="00B31438">
              <w:t>документа</w:t>
            </w:r>
            <w:r w:rsidRPr="00356929">
              <w:t>:</w:t>
            </w:r>
          </w:p>
        </w:tc>
        <w:tc>
          <w:tcPr>
            <w:tcW w:w="8353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02845F1" w14:textId="17B92363" w:rsidR="002F6248" w:rsidRPr="00965190" w:rsidRDefault="004804CC" w:rsidP="00E64FF8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4804CC">
              <w:rPr>
                <w:b w:val="0"/>
                <w:color w:val="auto"/>
                <w:lang w:val="en-US"/>
              </w:rPr>
              <w:t>Plan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izvo</w:t>
            </w:r>
            <w:r w:rsidRPr="004804CC">
              <w:rPr>
                <w:b w:val="0"/>
                <w:color w:val="auto"/>
              </w:rPr>
              <w:t>đ</w:t>
            </w:r>
            <w:r w:rsidRPr="004804CC">
              <w:rPr>
                <w:b w:val="0"/>
                <w:color w:val="auto"/>
                <w:lang w:val="en-US"/>
              </w:rPr>
              <w:t>enja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Usluga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i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Radova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okviru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Obavezuju</w:t>
            </w:r>
            <w:r w:rsidRPr="004804CC">
              <w:rPr>
                <w:b w:val="0"/>
                <w:color w:val="auto"/>
              </w:rPr>
              <w:t>ć</w:t>
            </w:r>
            <w:r w:rsidRPr="004804CC">
              <w:rPr>
                <w:b w:val="0"/>
                <w:color w:val="auto"/>
                <w:lang w:val="en-US"/>
              </w:rPr>
              <w:t>eg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obima</w:t>
            </w:r>
            <w:r w:rsidRPr="004804CC">
              <w:rPr>
                <w:b w:val="0"/>
                <w:color w:val="auto"/>
              </w:rPr>
              <w:t xml:space="preserve"> </w:t>
            </w:r>
            <w:r w:rsidRPr="004804CC">
              <w:rPr>
                <w:b w:val="0"/>
                <w:color w:val="auto"/>
                <w:lang w:val="en-US"/>
              </w:rPr>
              <w:t>za</w:t>
            </w:r>
            <w:r w:rsidRPr="004804CC">
              <w:rPr>
                <w:b w:val="0"/>
                <w:color w:val="auto"/>
              </w:rPr>
              <w:t xml:space="preserve"> </w:t>
            </w:r>
            <w:r w:rsidR="00285096">
              <w:rPr>
                <w:b w:val="0"/>
                <w:color w:val="auto"/>
                <w:lang w:val="en-US"/>
              </w:rPr>
              <w:t>Avgust</w:t>
            </w:r>
            <w:r w:rsidRPr="004804CC">
              <w:rPr>
                <w:b w:val="0"/>
                <w:color w:val="auto"/>
              </w:rPr>
              <w:t xml:space="preserve"> 2025 </w:t>
            </w:r>
            <w:r w:rsidR="005F1E18">
              <w:rPr>
                <w:b w:val="0"/>
                <w:color w:val="auto"/>
                <w:lang w:val="sr-Latn-RS"/>
              </w:rPr>
              <w:t xml:space="preserve">/ </w:t>
            </w:r>
            <w:r w:rsidR="005F1E18" w:rsidRPr="005F1E18">
              <w:rPr>
                <w:b w:val="0"/>
                <w:color w:val="auto"/>
                <w:lang w:val="sr-Latn-RS"/>
              </w:rPr>
              <w:t xml:space="preserve">План выполнения Услуг и Работ </w:t>
            </w:r>
            <w:r w:rsidR="005F1E18" w:rsidRPr="005F1E18">
              <w:rPr>
                <w:b w:val="0"/>
                <w:color w:val="auto"/>
              </w:rPr>
              <w:t xml:space="preserve">по Обязательному объему за </w:t>
            </w:r>
            <w:r w:rsidR="005F1E18" w:rsidRPr="005F1E18">
              <w:rPr>
                <w:b w:val="0"/>
                <w:color w:val="auto"/>
                <w:lang w:val="sr-Latn-RS"/>
              </w:rPr>
              <w:t>август 2025 г.</w:t>
            </w:r>
          </w:p>
        </w:tc>
      </w:tr>
    </w:tbl>
    <w:p w14:paraId="3C50AFED" w14:textId="65C1C319" w:rsidR="00C61FC4" w:rsidRDefault="00C61FC4"/>
    <w:tbl>
      <w:tblPr>
        <w:tblW w:w="10650" w:type="dxa"/>
        <w:tblInd w:w="-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1_viddata"/>
      </w:tblPr>
      <w:tblGrid>
        <w:gridCol w:w="2287"/>
        <w:gridCol w:w="1985"/>
        <w:gridCol w:w="6378"/>
      </w:tblGrid>
      <w:tr w:rsidR="00013A10" w:rsidRPr="003C468E" w14:paraId="0E3F818F" w14:textId="77777777" w:rsidTr="00E64FF8">
        <w:trPr>
          <w:trHeight w:val="397"/>
        </w:trPr>
        <w:tc>
          <w:tcPr>
            <w:tcW w:w="10650" w:type="dxa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590C76D" w14:textId="1076AAA8" w:rsidR="00013A10" w:rsidRPr="00FE35C6" w:rsidRDefault="00013A10" w:rsidP="00B31438">
            <w:pPr>
              <w:pStyle w:val="NormalHeader0"/>
              <w:jc w:val="left"/>
              <w:rPr>
                <w:rStyle w:val="af3"/>
                <w:b/>
                <w:color w:val="EE0000"/>
                <w:sz w:val="20"/>
                <w:szCs w:val="22"/>
              </w:rPr>
            </w:pPr>
            <w:r w:rsidRPr="00ED6716">
              <w:rPr>
                <w:rFonts w:cs="Tahoma"/>
                <w:bCs/>
                <w:sz w:val="20"/>
                <w:lang w:val="en-US"/>
              </w:rPr>
              <w:t xml:space="preserve">1.  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t>Vrsta usluge i datumi početka i završetka usluge.</w:t>
            </w:r>
            <w:r w:rsidRPr="00ED6716">
              <w:rPr>
                <w:rFonts w:cs="Tahoma"/>
                <w:bCs/>
                <w:sz w:val="20"/>
                <w:lang w:val="en-US"/>
              </w:rPr>
              <w:t xml:space="preserve">/ </w:t>
            </w:r>
            <w:r w:rsidR="005567DD" w:rsidRPr="00ED6716">
              <w:rPr>
                <w:rFonts w:cs="Tahoma"/>
                <w:bCs/>
                <w:sz w:val="20"/>
                <w:lang w:val="en-US"/>
              </w:rPr>
              <w:br/>
            </w:r>
            <w:r w:rsidR="00757801" w:rsidRPr="00ED6716">
              <w:rPr>
                <w:rFonts w:cs="Tahoma"/>
                <w:bCs/>
                <w:sz w:val="20"/>
              </w:rPr>
              <w:t xml:space="preserve">Вид обслуживания и даты начала </w:t>
            </w:r>
            <w:r w:rsidR="005567DD" w:rsidRPr="00ED6716">
              <w:rPr>
                <w:rFonts w:cs="Tahoma"/>
                <w:bCs/>
                <w:sz w:val="20"/>
              </w:rPr>
              <w:t>и завершения обслуживания.</w:t>
            </w:r>
          </w:p>
        </w:tc>
      </w:tr>
      <w:tr w:rsidR="00013A10" w:rsidRPr="003C468E" w14:paraId="3F2EC009" w14:textId="739AF5A2" w:rsidTr="00E64FF8">
        <w:trPr>
          <w:trHeight w:val="397"/>
        </w:trPr>
        <w:tc>
          <w:tcPr>
            <w:tcW w:w="2287" w:type="dxa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DCCB03E" w14:textId="65F17F9B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Početak rada</w:t>
            </w:r>
          </w:p>
          <w:p w14:paraId="1067A929" w14:textId="15167470" w:rsidR="00013A10" w:rsidRPr="00D662FD" w:rsidRDefault="00013A10" w:rsidP="00013A10">
            <w:pPr>
              <w:spacing w:after="0"/>
              <w:jc w:val="center"/>
              <w:outlineLvl w:val="0"/>
              <w:rPr>
                <w:rStyle w:val="af3"/>
                <w:b w:val="0"/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1985" w:type="dxa"/>
            <w:shd w:val="clear" w:color="auto" w:fill="BFBFBF" w:themeFill="background1" w:themeFillShade="B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E3582A" w14:textId="7CB939D7" w:rsidR="00013A10" w:rsidRPr="00661D7F" w:rsidRDefault="00013A10" w:rsidP="00013A10">
            <w:pPr>
              <w:spacing w:after="0"/>
              <w:jc w:val="center"/>
              <w:outlineLvl w:val="0"/>
              <w:rPr>
                <w:b/>
                <w:color w:val="auto"/>
                <w:sz w:val="20"/>
                <w:lang w:val="en-US"/>
              </w:rPr>
            </w:pPr>
            <w:r w:rsidRPr="00661D7F">
              <w:rPr>
                <w:b/>
                <w:color w:val="auto"/>
                <w:sz w:val="20"/>
                <w:lang w:val="en-US"/>
              </w:rPr>
              <w:t>Završetak rada</w:t>
            </w:r>
          </w:p>
          <w:p w14:paraId="73D14AC8" w14:textId="51D6016C" w:rsidR="00013A10" w:rsidRPr="00D662FD" w:rsidRDefault="00013A10" w:rsidP="00013A10">
            <w:pPr>
              <w:spacing w:after="0"/>
              <w:jc w:val="center"/>
              <w:outlineLvl w:val="0"/>
              <w:rPr>
                <w:color w:val="auto"/>
              </w:rPr>
            </w:pPr>
            <w:r w:rsidRPr="00661D7F">
              <w:rPr>
                <w:color w:val="auto"/>
                <w:sz w:val="20"/>
                <w:lang w:val="en-US"/>
              </w:rPr>
              <w:t>Datum</w:t>
            </w:r>
            <w:r>
              <w:rPr>
                <w:color w:val="auto"/>
                <w:sz w:val="20"/>
              </w:rPr>
              <w:t xml:space="preserve"> / Дата</w:t>
            </w:r>
          </w:p>
        </w:tc>
        <w:tc>
          <w:tcPr>
            <w:tcW w:w="6378" w:type="dxa"/>
            <w:shd w:val="clear" w:color="auto" w:fill="BFBFBF" w:themeFill="background1" w:themeFillShade="BF"/>
            <w:vAlign w:val="center"/>
          </w:tcPr>
          <w:p w14:paraId="3642D51F" w14:textId="15D4FE14" w:rsidR="00013A10" w:rsidRPr="00ED6716" w:rsidRDefault="00013A10" w:rsidP="00013A10">
            <w:pPr>
              <w:pStyle w:val="NormalHeader0"/>
              <w:rPr>
                <w:rStyle w:val="af3"/>
                <w:b/>
                <w:color w:val="auto"/>
                <w:sz w:val="20"/>
                <w:szCs w:val="22"/>
              </w:rPr>
            </w:pPr>
            <w:r w:rsidRPr="00ED6716">
              <w:rPr>
                <w:rStyle w:val="af3"/>
                <w:b/>
                <w:color w:val="auto"/>
                <w:sz w:val="20"/>
                <w:szCs w:val="22"/>
              </w:rPr>
              <w:t xml:space="preserve">Tip usluge / Вид обслуживания: </w:t>
            </w:r>
          </w:p>
          <w:p w14:paraId="1DB70919" w14:textId="644F9F9A" w:rsidR="00013A10" w:rsidRPr="00FC71CA" w:rsidRDefault="00371794" w:rsidP="00013A10">
            <w:pPr>
              <w:pStyle w:val="NormalHeader0"/>
              <w:rPr>
                <w:rStyle w:val="af3"/>
                <w:b/>
                <w:color w:val="auto"/>
                <w:sz w:val="16"/>
                <w:szCs w:val="16"/>
              </w:rPr>
            </w:pPr>
            <w:r w:rsidRPr="00ED6716">
              <w:rPr>
                <w:rStyle w:val="af3"/>
                <w:b/>
                <w:color w:val="auto"/>
                <w:sz w:val="16"/>
                <w:szCs w:val="16"/>
                <w:lang w:val="en-US"/>
              </w:rPr>
              <w:t>Plansko</w:t>
            </w:r>
            <w:r w:rsidR="00B60E03" w:rsidRPr="00FC71CA">
              <w:rPr>
                <w:rStyle w:val="af3"/>
                <w:b/>
                <w:color w:val="auto"/>
                <w:sz w:val="16"/>
                <w:szCs w:val="16"/>
              </w:rPr>
              <w:t>/</w:t>
            </w:r>
            <w:r w:rsidR="00B60E03" w:rsidRPr="00ED6716">
              <w:rPr>
                <w:color w:val="auto"/>
                <w:sz w:val="16"/>
                <w:szCs w:val="16"/>
                <w:lang w:val="en-US"/>
              </w:rPr>
              <w:t>Neplansko</w:t>
            </w:r>
            <w:r w:rsidR="00013A10" w:rsidRPr="00FC71CA">
              <w:rPr>
                <w:rStyle w:val="af3"/>
                <w:b/>
                <w:color w:val="auto"/>
                <w:sz w:val="16"/>
                <w:szCs w:val="16"/>
              </w:rPr>
              <w:t xml:space="preserve">, </w:t>
            </w:r>
            <w:r w:rsidR="00D45114">
              <w:rPr>
                <w:bCs/>
                <w:color w:val="auto"/>
                <w:sz w:val="16"/>
                <w:szCs w:val="16"/>
                <w:lang w:val="en-US"/>
              </w:rPr>
              <w:t>Remont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 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(</w:t>
            </w:r>
            <w:r w:rsidR="00013A10" w:rsidRPr="00ED6716">
              <w:rPr>
                <w:bCs/>
                <w:color w:val="auto"/>
                <w:sz w:val="16"/>
                <w:szCs w:val="16"/>
                <w:lang w:val="en-US"/>
              </w:rPr>
              <w:t>Operativna</w:t>
            </w:r>
            <w:r w:rsidR="00013A10" w:rsidRPr="00FC71CA">
              <w:rPr>
                <w:bCs/>
                <w:color w:val="auto"/>
                <w:sz w:val="16"/>
                <w:szCs w:val="16"/>
              </w:rPr>
              <w:t>/</w:t>
            </w:r>
            <w:r w:rsidR="00013A10" w:rsidRPr="00ED6716">
              <w:rPr>
                <w:rStyle w:val="af3"/>
                <w:b/>
                <w:color w:val="auto"/>
                <w:sz w:val="16"/>
                <w:szCs w:val="16"/>
                <w:lang w:val="en-US"/>
              </w:rPr>
              <w:t>Srednja</w:t>
            </w:r>
            <w:r w:rsidR="00013A10" w:rsidRPr="00FC71CA">
              <w:rPr>
                <w:rStyle w:val="af3"/>
                <w:b/>
                <w:color w:val="auto"/>
                <w:sz w:val="16"/>
                <w:szCs w:val="16"/>
              </w:rPr>
              <w:t>/</w:t>
            </w:r>
            <w:r w:rsidR="00013A10" w:rsidRPr="00FC71CA">
              <w:rPr>
                <w:rStyle w:val="Normal-compact"/>
                <w:color w:val="auto"/>
                <w:sz w:val="16"/>
                <w:szCs w:val="16"/>
              </w:rPr>
              <w:t xml:space="preserve"> </w:t>
            </w:r>
            <w:r w:rsidR="002559E5" w:rsidRPr="00ED6716">
              <w:rPr>
                <w:rStyle w:val="af3"/>
                <w:b/>
                <w:color w:val="auto"/>
                <w:sz w:val="16"/>
                <w:szCs w:val="16"/>
                <w:lang w:val="en-US"/>
              </w:rPr>
              <w:t>Kompleksni</w:t>
            </w:r>
            <w:r w:rsidR="00013A10" w:rsidRPr="00FC71CA">
              <w:rPr>
                <w:rStyle w:val="af3"/>
                <w:b/>
                <w:color w:val="auto"/>
                <w:sz w:val="16"/>
                <w:szCs w:val="16"/>
              </w:rPr>
              <w:t>)</w:t>
            </w:r>
            <w:r w:rsidR="00A526DA" w:rsidRPr="00FC71CA">
              <w:rPr>
                <w:rStyle w:val="af3"/>
                <w:b/>
                <w:color w:val="auto"/>
                <w:sz w:val="16"/>
                <w:szCs w:val="16"/>
              </w:rPr>
              <w:t xml:space="preserve"> /</w:t>
            </w:r>
          </w:p>
          <w:p w14:paraId="1ACE407D" w14:textId="3AA34DC7" w:rsidR="00013A10" w:rsidRPr="000E4ED3" w:rsidRDefault="00371794" w:rsidP="00013A10">
            <w:pPr>
              <w:pStyle w:val="NormalHeader0"/>
              <w:rPr>
                <w:color w:val="auto"/>
                <w:highlight w:val="yellow"/>
              </w:rPr>
            </w:pPr>
            <w:r w:rsidRPr="00ED6716">
              <w:rPr>
                <w:rStyle w:val="af3"/>
                <w:b/>
                <w:color w:val="auto"/>
                <w:sz w:val="16"/>
                <w:szCs w:val="16"/>
              </w:rPr>
              <w:t>Плановое</w:t>
            </w:r>
            <w:r w:rsidR="00B60E03" w:rsidRPr="00ED6716">
              <w:rPr>
                <w:rStyle w:val="af3"/>
                <w:b/>
                <w:color w:val="auto"/>
                <w:sz w:val="16"/>
                <w:szCs w:val="16"/>
              </w:rPr>
              <w:t>/</w:t>
            </w:r>
            <w:r w:rsidR="00DC3372" w:rsidRPr="00ED6716">
              <w:rPr>
                <w:color w:val="auto"/>
                <w:sz w:val="16"/>
                <w:szCs w:val="16"/>
              </w:rPr>
              <w:t xml:space="preserve"> </w:t>
            </w:r>
            <w:r w:rsidR="00DC3372" w:rsidRPr="00ED6716">
              <w:rPr>
                <w:rStyle w:val="af3"/>
                <w:b/>
                <w:color w:val="auto"/>
                <w:sz w:val="16"/>
                <w:szCs w:val="16"/>
              </w:rPr>
              <w:t>Внеплановое</w:t>
            </w:r>
            <w:r w:rsidR="00013A10" w:rsidRPr="00ED6716">
              <w:rPr>
                <w:rStyle w:val="af3"/>
                <w:b/>
                <w:color w:val="auto"/>
                <w:sz w:val="16"/>
                <w:szCs w:val="16"/>
              </w:rPr>
              <w:t>, Ремонт (Оперативный/Средний/Сложный)</w:t>
            </w:r>
          </w:p>
        </w:tc>
      </w:tr>
      <w:tr w:rsidR="0023031B" w:rsidRPr="0023031B" w14:paraId="3909AC0A" w14:textId="53958FF0" w:rsidTr="00E64FF8">
        <w:trPr>
          <w:trHeight w:val="397"/>
        </w:trPr>
        <w:tc>
          <w:tcPr>
            <w:tcW w:w="2287" w:type="dx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B69345" w14:textId="3F2ABC37" w:rsidR="00013A10" w:rsidRPr="0023031B" w:rsidRDefault="00540947" w:rsidP="00013A10">
            <w:pPr>
              <w:pStyle w:val="NormalHeader0"/>
              <w:rPr>
                <w:rStyle w:val="af3"/>
                <w:strike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1</w:t>
            </w:r>
            <w:r w:rsidR="00870DCA">
              <w:rPr>
                <w:b w:val="0"/>
                <w:color w:val="auto"/>
                <w:lang w:val="en-US"/>
              </w:rPr>
              <w:t>5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19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C9AC1" w14:textId="7E202F5E" w:rsidR="00013A10" w:rsidRPr="0023031B" w:rsidRDefault="00540947" w:rsidP="00013A10">
            <w:pPr>
              <w:pStyle w:val="NormalHeader0"/>
              <w:rPr>
                <w:b w:val="0"/>
                <w:color w:val="auto"/>
              </w:rPr>
            </w:pPr>
            <w:r>
              <w:rPr>
                <w:b w:val="0"/>
                <w:color w:val="auto"/>
                <w:lang w:val="en-US"/>
              </w:rPr>
              <w:t>1</w:t>
            </w:r>
            <w:r w:rsidR="00870DCA">
              <w:rPr>
                <w:b w:val="0"/>
                <w:color w:val="auto"/>
                <w:lang w:val="en-US"/>
              </w:rPr>
              <w:t>5</w:t>
            </w:r>
            <w:r w:rsidR="0023031B" w:rsidRPr="0023031B">
              <w:rPr>
                <w:b w:val="0"/>
                <w:color w:val="auto"/>
                <w:lang w:val="en-US"/>
              </w:rPr>
              <w:t>.08.2025</w:t>
            </w:r>
          </w:p>
        </w:tc>
        <w:tc>
          <w:tcPr>
            <w:tcW w:w="6378" w:type="dxa"/>
            <w:vAlign w:val="center"/>
          </w:tcPr>
          <w:p w14:paraId="2BBFDF74" w14:textId="2334C78B" w:rsidR="00FC3A11" w:rsidRPr="00DB3216" w:rsidRDefault="00317E2B" w:rsidP="0023031B">
            <w:pPr>
              <w:pStyle w:val="NormalHeader0"/>
              <w:rPr>
                <w:b w:val="0"/>
                <w:color w:val="auto"/>
                <w:szCs w:val="18"/>
                <w:lang w:val="sr-Latn-RS"/>
              </w:rPr>
            </w:pPr>
            <w:r w:rsidRPr="00317E2B">
              <w:rPr>
                <w:b w:val="0"/>
                <w:color w:val="auto"/>
                <w:szCs w:val="18"/>
                <w:lang w:val="en-US"/>
              </w:rPr>
              <w:t>Plansko</w:t>
            </w:r>
            <w:r w:rsidRPr="00A23EA1">
              <w:rPr>
                <w:b w:val="0"/>
                <w:color w:val="auto"/>
                <w:szCs w:val="18"/>
                <w:rPrChange w:id="0" w:author="Anatolii Kramar" w:date="2025-08-20T14:30:00Z" w16du:dateUtc="2025-08-20T12:30:00Z">
                  <w:rPr>
                    <w:b w:val="0"/>
                    <w:color w:val="auto"/>
                    <w:szCs w:val="18"/>
                    <w:lang w:val="en-US"/>
                  </w:rPr>
                </w:rPrChange>
              </w:rPr>
              <w:t xml:space="preserve"> (</w:t>
            </w:r>
            <w:r w:rsidRPr="00317E2B">
              <w:rPr>
                <w:b w:val="0"/>
                <w:color w:val="auto"/>
                <w:szCs w:val="18"/>
                <w:lang w:val="en-US"/>
              </w:rPr>
              <w:t>redovno</w:t>
            </w:r>
            <w:r w:rsidRPr="00A23EA1">
              <w:rPr>
                <w:b w:val="0"/>
                <w:color w:val="auto"/>
                <w:szCs w:val="18"/>
                <w:rPrChange w:id="1" w:author="Anatolii Kramar" w:date="2025-08-20T14:30:00Z" w16du:dateUtc="2025-08-20T12:30:00Z">
                  <w:rPr>
                    <w:b w:val="0"/>
                    <w:color w:val="auto"/>
                    <w:szCs w:val="18"/>
                    <w:lang w:val="en-US"/>
                  </w:rPr>
                </w:rPrChange>
              </w:rPr>
              <w:t xml:space="preserve">) </w:t>
            </w:r>
            <w:r w:rsidRPr="00317E2B">
              <w:rPr>
                <w:b w:val="0"/>
                <w:color w:val="auto"/>
                <w:szCs w:val="18"/>
                <w:lang w:val="en-US"/>
              </w:rPr>
              <w:t>odr</w:t>
            </w:r>
            <w:r w:rsidRPr="00A23EA1">
              <w:rPr>
                <w:b w:val="0"/>
                <w:color w:val="auto"/>
                <w:szCs w:val="18"/>
                <w:rPrChange w:id="2" w:author="Anatolii Kramar" w:date="2025-08-20T14:30:00Z" w16du:dateUtc="2025-08-20T12:30:00Z">
                  <w:rPr>
                    <w:b w:val="0"/>
                    <w:color w:val="auto"/>
                    <w:szCs w:val="18"/>
                    <w:lang w:val="en-US"/>
                  </w:rPr>
                </w:rPrChange>
              </w:rPr>
              <w:t>ž</w:t>
            </w:r>
            <w:r w:rsidRPr="00317E2B">
              <w:rPr>
                <w:b w:val="0"/>
                <w:color w:val="auto"/>
                <w:szCs w:val="18"/>
                <w:lang w:val="en-US"/>
              </w:rPr>
              <w:t>avanje</w:t>
            </w:r>
            <w:r w:rsidRPr="00A23EA1">
              <w:rPr>
                <w:b w:val="0"/>
                <w:color w:val="auto"/>
                <w:szCs w:val="18"/>
                <w:rPrChange w:id="3" w:author="Anatolii Kramar" w:date="2025-08-20T14:30:00Z" w16du:dateUtc="2025-08-20T12:30:00Z">
                  <w:rPr>
                    <w:b w:val="0"/>
                    <w:color w:val="auto"/>
                    <w:szCs w:val="18"/>
                    <w:lang w:val="en-US"/>
                  </w:rPr>
                </w:rPrChange>
              </w:rPr>
              <w:t xml:space="preserve"> /Плановое (регулярное) обслуживание</w:t>
            </w:r>
          </w:p>
        </w:tc>
      </w:tr>
    </w:tbl>
    <w:p w14:paraId="720A9458" w14:textId="557BEA05" w:rsidR="00206C59" w:rsidRDefault="00206C59">
      <w:pPr>
        <w:spacing w:after="160" w:line="264" w:lineRule="auto"/>
        <w:ind w:left="-709"/>
      </w:pPr>
    </w:p>
    <w:tbl>
      <w:tblPr>
        <w:tblW w:w="10632" w:type="dxa"/>
        <w:tblInd w:w="-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2_employees"/>
      </w:tblPr>
      <w:tblGrid>
        <w:gridCol w:w="1135"/>
        <w:gridCol w:w="3544"/>
        <w:gridCol w:w="2410"/>
        <w:gridCol w:w="3543"/>
      </w:tblGrid>
      <w:tr w:rsidR="0036181C" w14:paraId="3E2F538B" w14:textId="77777777" w:rsidTr="00E64FF8">
        <w:trPr>
          <w:trHeight w:val="397"/>
        </w:trPr>
        <w:tc>
          <w:tcPr>
            <w:tcW w:w="10632" w:type="dxa"/>
            <w:gridSpan w:val="4"/>
            <w:shd w:val="clear" w:color="000000" w:fill="BFBFBF"/>
            <w:vAlign w:val="center"/>
            <w:hideMark/>
          </w:tcPr>
          <w:p w14:paraId="406001BC" w14:textId="20D6C02A" w:rsidR="000F32C4" w:rsidRPr="00B9157E" w:rsidRDefault="00F849F5" w:rsidP="00F83655">
            <w:pPr>
              <w:spacing w:after="0"/>
              <w:rPr>
                <w:rFonts w:cs="Tahoma"/>
                <w:b/>
                <w:bCs/>
                <w:sz w:val="20"/>
                <w:lang w:val="sr-Latn-RS"/>
              </w:rPr>
            </w:pPr>
            <w:r>
              <w:rPr>
                <w:rFonts w:cs="Tahoma"/>
                <w:b/>
                <w:bCs/>
                <w:sz w:val="20"/>
              </w:rPr>
              <w:t>2</w:t>
            </w:r>
            <w:r w:rsidRPr="00DD22D2">
              <w:rPr>
                <w:rFonts w:cs="Tahoma"/>
                <w:b/>
                <w:bCs/>
                <w:sz w:val="20"/>
              </w:rPr>
              <w:t>.   Broj uključenog osoblja / Количество задействованного персонала</w:t>
            </w:r>
          </w:p>
        </w:tc>
      </w:tr>
      <w:tr w:rsidR="0036181C" w14:paraId="58CA156D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38A4C646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Red. broj № п/п</w:t>
            </w:r>
          </w:p>
        </w:tc>
        <w:tc>
          <w:tcPr>
            <w:tcW w:w="3544" w:type="dxa"/>
            <w:shd w:val="clear" w:color="000000" w:fill="D9D9D9"/>
            <w:vAlign w:val="center"/>
            <w:hideMark/>
          </w:tcPr>
          <w:p w14:paraId="24574FE9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Prezime i ime zaposlenog/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Фамилия и имя сотрудника</w:t>
            </w:r>
          </w:p>
        </w:tc>
        <w:tc>
          <w:tcPr>
            <w:tcW w:w="2410" w:type="dxa"/>
            <w:shd w:val="clear" w:color="000000" w:fill="D9D9D9"/>
            <w:vAlign w:val="center"/>
            <w:hideMark/>
          </w:tcPr>
          <w:p w14:paraId="44A16760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Zvanje/</w:t>
            </w:r>
            <w:r>
              <w:rPr>
                <w:rFonts w:cs="Tahoma"/>
                <w:szCs w:val="18"/>
              </w:rPr>
              <w:br/>
            </w:r>
            <w:r w:rsidRPr="00DD22D2">
              <w:rPr>
                <w:rFonts w:cs="Tahoma"/>
                <w:szCs w:val="18"/>
              </w:rPr>
              <w:t>Должность</w:t>
            </w:r>
          </w:p>
        </w:tc>
        <w:tc>
          <w:tcPr>
            <w:tcW w:w="3543" w:type="dxa"/>
            <w:shd w:val="clear" w:color="000000" w:fill="D9D9D9"/>
            <w:vAlign w:val="center"/>
            <w:hideMark/>
          </w:tcPr>
          <w:p w14:paraId="7F079D85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Ime kompanije</w:t>
            </w:r>
            <w:r>
              <w:rPr>
                <w:rFonts w:cs="Tahoma"/>
                <w:szCs w:val="18"/>
              </w:rPr>
              <w:t>/</w:t>
            </w:r>
          </w:p>
          <w:p w14:paraId="6232FABD" w14:textId="77777777" w:rsidR="0036181C" w:rsidRDefault="00F849F5">
            <w:pPr>
              <w:spacing w:after="0"/>
              <w:jc w:val="center"/>
              <w:rPr>
                <w:rFonts w:cs="Tahoma"/>
                <w:szCs w:val="18"/>
              </w:rPr>
            </w:pPr>
            <w:r w:rsidRPr="00DD22D2">
              <w:rPr>
                <w:rFonts w:cs="Tahoma"/>
                <w:szCs w:val="18"/>
              </w:rPr>
              <w:t>Наименование компании</w:t>
            </w:r>
          </w:p>
        </w:tc>
      </w:tr>
      <w:tr w:rsidR="0036181C" w:rsidRPr="00A23EA1" w14:paraId="6C7E8AE0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  <w:hideMark/>
          </w:tcPr>
          <w:p w14:paraId="5BA4DE99" w14:textId="372D10D3" w:rsidR="0036181C" w:rsidRPr="00F7762F" w:rsidRDefault="0036181C" w:rsidP="00D20AF3">
            <w:pPr>
              <w:pStyle w:val="a3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5EFC71EA" w14:textId="3AD7D718" w:rsidR="0036181C" w:rsidRPr="00317E2B" w:rsidRDefault="007F0BCA" w:rsidP="00081D40">
            <w:pPr>
              <w:pStyle w:val="NormalHeader0"/>
              <w:rPr>
                <w:b w:val="0"/>
                <w:color w:val="auto"/>
                <w:lang w:val="en-US"/>
              </w:rPr>
            </w:pPr>
            <w:r w:rsidRPr="00317E2B">
              <w:rPr>
                <w:b w:val="0"/>
                <w:color w:val="auto"/>
                <w:lang w:val="en-US"/>
              </w:rPr>
              <w:t xml:space="preserve">Milić Aleksandar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15AB1226" w14:textId="77D2F0AE" w:rsidR="0036181C" w:rsidRPr="00317E2B" w:rsidRDefault="00E45A7A" w:rsidP="00E64FF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5EE4041C" w14:textId="6964639C" w:rsidR="0036181C" w:rsidRPr="00317E2B" w:rsidRDefault="008223D9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1B6FC7" w:rsidRPr="00A23EA1" w14:paraId="22F82235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17F1B8B6" w14:textId="77777777" w:rsidR="001B6FC7" w:rsidRPr="00A23EA1" w:rsidRDefault="001B6FC7" w:rsidP="001B6FC7">
            <w:pPr>
              <w:pStyle w:val="a3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  <w:rPrChange w:id="4" w:author="Anatolii Kramar" w:date="2025-08-20T14:30:00Z" w16du:dateUtc="2025-08-20T12:30:00Z">
                  <w:rPr>
                    <w:rFonts w:cs="Tahoma"/>
                    <w:szCs w:val="18"/>
                  </w:rPr>
                </w:rPrChange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2F47CB27" w14:textId="05638505" w:rsidR="001B6FC7" w:rsidRPr="00317E2B" w:rsidRDefault="001B6FC7" w:rsidP="001B6FC7">
            <w:pPr>
              <w:pStyle w:val="NormalHeader0"/>
              <w:rPr>
                <w:b w:val="0"/>
                <w:color w:val="auto"/>
                <w:lang w:val="en-US"/>
              </w:rPr>
            </w:pPr>
            <w:r w:rsidRPr="00317E2B">
              <w:rPr>
                <w:b w:val="0"/>
                <w:color w:val="auto"/>
                <w:lang w:val="en-US"/>
              </w:rPr>
              <w:t xml:space="preserve">Žiža Dragan 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70495103" w14:textId="72683699" w:rsidR="001B6FC7" w:rsidRPr="00317E2B" w:rsidRDefault="001B6FC7" w:rsidP="00E64FF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47B5C29F" w14:textId="4EC1E20C" w:rsidR="001B6FC7" w:rsidRPr="00317E2B" w:rsidRDefault="001B6FC7" w:rsidP="001B6FC7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F750B2" w:rsidRPr="00A23EA1" w14:paraId="38AED8D6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3230CFB4" w14:textId="77777777" w:rsidR="00F750B2" w:rsidRPr="00A23EA1" w:rsidRDefault="00F750B2" w:rsidP="00F750B2">
            <w:pPr>
              <w:pStyle w:val="a3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  <w:rPrChange w:id="5" w:author="Anatolii Kramar" w:date="2025-08-20T14:30:00Z" w16du:dateUtc="2025-08-20T12:30:00Z">
                  <w:rPr>
                    <w:rFonts w:cs="Tahoma"/>
                    <w:szCs w:val="18"/>
                  </w:rPr>
                </w:rPrChange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159D087B" w14:textId="42CA8707" w:rsidR="00F750B2" w:rsidRPr="00317E2B" w:rsidRDefault="00F750B2" w:rsidP="00F750B2">
            <w:pPr>
              <w:pStyle w:val="NormalHeader0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Manestar Tomislav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445B133A" w14:textId="2303814C" w:rsidR="00F750B2" w:rsidRPr="00317E2B" w:rsidRDefault="00F750B2" w:rsidP="00E64FF8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74FD68EA" w14:textId="2C3ACDF6" w:rsidR="00F750B2" w:rsidRPr="00317E2B" w:rsidRDefault="00F750B2" w:rsidP="00F750B2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  <w:tr w:rsidR="00870DCA" w:rsidRPr="00A23EA1" w14:paraId="1B7C3308" w14:textId="77777777" w:rsidTr="00E64FF8">
        <w:trPr>
          <w:trHeight w:val="397"/>
        </w:trPr>
        <w:tc>
          <w:tcPr>
            <w:tcW w:w="1135" w:type="dxa"/>
            <w:shd w:val="clear" w:color="000000" w:fill="D9D9D9"/>
            <w:vAlign w:val="center"/>
          </w:tcPr>
          <w:p w14:paraId="712ECD09" w14:textId="77777777" w:rsidR="00870DCA" w:rsidRPr="00A23EA1" w:rsidRDefault="00870DCA" w:rsidP="00870DCA">
            <w:pPr>
              <w:pStyle w:val="a3"/>
              <w:numPr>
                <w:ilvl w:val="0"/>
                <w:numId w:val="18"/>
              </w:numPr>
              <w:spacing w:after="0"/>
              <w:ind w:left="678"/>
              <w:rPr>
                <w:rFonts w:cs="Tahoma"/>
                <w:szCs w:val="18"/>
                <w:lang w:val="en-US"/>
                <w:rPrChange w:id="6" w:author="Anatolii Kramar" w:date="2025-08-20T14:30:00Z" w16du:dateUtc="2025-08-20T12:30:00Z">
                  <w:rPr>
                    <w:rFonts w:cs="Tahoma"/>
                    <w:szCs w:val="18"/>
                  </w:rPr>
                </w:rPrChange>
              </w:rPr>
            </w:pPr>
          </w:p>
        </w:tc>
        <w:tc>
          <w:tcPr>
            <w:tcW w:w="3544" w:type="dxa"/>
            <w:shd w:val="clear" w:color="000000" w:fill="FFFFFF"/>
            <w:vAlign w:val="center"/>
          </w:tcPr>
          <w:p w14:paraId="2B7CC06A" w14:textId="67936179" w:rsidR="00870DCA" w:rsidRDefault="00870DCA" w:rsidP="00870DCA">
            <w:pPr>
              <w:pStyle w:val="NormalHeader0"/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Barabaš Stefan</w:t>
            </w:r>
          </w:p>
        </w:tc>
        <w:tc>
          <w:tcPr>
            <w:tcW w:w="2410" w:type="dxa"/>
            <w:shd w:val="clear" w:color="000000" w:fill="FFFFFF"/>
            <w:vAlign w:val="center"/>
          </w:tcPr>
          <w:p w14:paraId="6BEE7CF2" w14:textId="0A0418ED" w:rsidR="00870DCA" w:rsidRPr="00317E2B" w:rsidRDefault="00870DCA" w:rsidP="00870DCA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Serviser</w:t>
            </w:r>
          </w:p>
        </w:tc>
        <w:tc>
          <w:tcPr>
            <w:tcW w:w="3543" w:type="dxa"/>
            <w:vAlign w:val="center"/>
          </w:tcPr>
          <w:p w14:paraId="373C32F8" w14:textId="5A3CE54F" w:rsidR="00870DCA" w:rsidRPr="00317E2B" w:rsidRDefault="00870DCA" w:rsidP="00870DCA">
            <w:pPr>
              <w:spacing w:after="0"/>
              <w:jc w:val="center"/>
              <w:rPr>
                <w:rFonts w:cs="Tahoma"/>
                <w:szCs w:val="18"/>
                <w:lang w:val="sr-Latn-RS"/>
              </w:rPr>
            </w:pPr>
            <w:r w:rsidRPr="00317E2B">
              <w:rPr>
                <w:rFonts w:cs="Tahoma"/>
                <w:szCs w:val="18"/>
                <w:lang w:val="sr-Latn-RS"/>
              </w:rPr>
              <w:t>Smart Building Technologies d.o.o.</w:t>
            </w:r>
          </w:p>
        </w:tc>
      </w:tr>
    </w:tbl>
    <w:p w14:paraId="2F20A64E" w14:textId="77777777" w:rsidR="0036181C" w:rsidRPr="00A23EA1" w:rsidRDefault="0036181C">
      <w:pPr>
        <w:rPr>
          <w:lang w:val="en-US"/>
          <w:rPrChange w:id="7" w:author="Anatolii Kramar" w:date="2025-08-20T14:30:00Z" w16du:dateUtc="2025-08-20T12:30:00Z">
            <w:rPr/>
          </w:rPrChange>
        </w:rPr>
      </w:pPr>
    </w:p>
    <w:tbl>
      <w:tblPr>
        <w:tblW w:w="5217" w:type="pct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3_equipments"/>
      </w:tblPr>
      <w:tblGrid>
        <w:gridCol w:w="1206"/>
        <w:gridCol w:w="3475"/>
        <w:gridCol w:w="5958"/>
      </w:tblGrid>
      <w:tr w:rsidR="00230F1B" w:rsidRPr="009F2BBB" w14:paraId="2A43B6B2" w14:textId="77777777" w:rsidTr="00E64FF8">
        <w:trPr>
          <w:cantSplit/>
          <w:trHeight w:val="397"/>
          <w:tblHeader/>
        </w:trPr>
        <w:tc>
          <w:tcPr>
            <w:tcW w:w="5000" w:type="pct"/>
            <w:gridSpan w:val="3"/>
            <w:shd w:val="clear" w:color="auto" w:fill="BFBFBF" w:themeFill="background1" w:themeFillShade="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74C6ECE" w14:textId="301DCE7D" w:rsidR="00E10D57" w:rsidRPr="009F2BBB" w:rsidRDefault="00230F1B" w:rsidP="00B9157E">
            <w:pPr>
              <w:spacing w:after="60"/>
              <w:rPr>
                <w:rStyle w:val="af3"/>
                <w:sz w:val="20"/>
                <w:lang w:val="sr-Latn-RS"/>
              </w:rPr>
            </w:pPr>
            <w:bookmarkStart w:id="8" w:name="_Hlk206077129"/>
            <w:r w:rsidRPr="009F2BBB">
              <w:rPr>
                <w:rStyle w:val="af3"/>
                <w:sz w:val="20"/>
              </w:rPr>
              <w:t xml:space="preserve">3.   </w:t>
            </w:r>
            <w:r w:rsidR="001772D0" w:rsidRPr="009F2BBB">
              <w:rPr>
                <w:rStyle w:val="af3"/>
                <w:sz w:val="20"/>
              </w:rPr>
              <w:t xml:space="preserve">Spisak održavane opreme </w:t>
            </w:r>
            <w:r w:rsidRPr="009F2BBB">
              <w:rPr>
                <w:rStyle w:val="af3"/>
                <w:sz w:val="20"/>
              </w:rPr>
              <w:t>/</w:t>
            </w:r>
            <w:r w:rsidRPr="009F2BBB">
              <w:rPr>
                <w:rStyle w:val="af3"/>
                <w:sz w:val="20"/>
                <w:lang w:val="sl-SI"/>
              </w:rPr>
              <w:t xml:space="preserve"> </w:t>
            </w:r>
            <w:r w:rsidR="00DA7AF6" w:rsidRPr="009F2BBB">
              <w:rPr>
                <w:rStyle w:val="af3"/>
                <w:sz w:val="20"/>
              </w:rPr>
              <w:t>Перечень обслуживаемого оборудования»</w:t>
            </w:r>
          </w:p>
        </w:tc>
      </w:tr>
      <w:tr w:rsidR="00230F1B" w:rsidRPr="009F2BBB" w14:paraId="1F122687" w14:textId="77777777" w:rsidTr="00E64FF8">
        <w:trPr>
          <w:cantSplit/>
          <w:trHeight w:val="397"/>
          <w:tblHeader/>
        </w:trPr>
        <w:tc>
          <w:tcPr>
            <w:tcW w:w="567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2C486B0" w14:textId="77777777" w:rsidR="00230F1B" w:rsidRPr="009F2BBB" w:rsidRDefault="00230F1B" w:rsidP="00DA7AF6">
            <w:pPr>
              <w:spacing w:after="60"/>
            </w:pPr>
            <w:r w:rsidRPr="009F2BBB">
              <w:rPr>
                <w:rStyle w:val="af3"/>
              </w:rPr>
              <w:t>Red. broj № п/п</w:t>
            </w:r>
          </w:p>
        </w:tc>
        <w:tc>
          <w:tcPr>
            <w:tcW w:w="1633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86FAE02" w14:textId="46F85261" w:rsidR="00230F1B" w:rsidRPr="009F2BBB" w:rsidRDefault="00230F1B" w:rsidP="00DA7AF6">
            <w:pPr>
              <w:spacing w:after="60"/>
              <w:rPr>
                <w:rStyle w:val="af3"/>
                <w:lang w:val="en-US"/>
              </w:rPr>
            </w:pPr>
            <w:r w:rsidRPr="009F2BBB">
              <w:rPr>
                <w:rStyle w:val="af3"/>
                <w:lang w:val="en-US"/>
              </w:rPr>
              <w:t>Oprema (TAG</w:t>
            </w:r>
            <w:r w:rsidR="00677ABB" w:rsidRPr="009F2BBB">
              <w:rPr>
                <w:rStyle w:val="af3"/>
                <w:lang w:val="en-US"/>
              </w:rPr>
              <w:t xml:space="preserve">, </w:t>
            </w:r>
            <w:r w:rsidR="008377E5" w:rsidRPr="009F2BBB">
              <w:rPr>
                <w:rStyle w:val="af3"/>
                <w:lang w:val="en-US"/>
              </w:rPr>
              <w:t>Tip i td.</w:t>
            </w:r>
            <w:r w:rsidRPr="009F2BBB">
              <w:rPr>
                <w:rStyle w:val="af3"/>
                <w:lang w:val="en-US"/>
              </w:rPr>
              <w:t>)</w:t>
            </w:r>
          </w:p>
          <w:p w14:paraId="7F7352AD" w14:textId="02631278" w:rsidR="00230F1B" w:rsidRPr="009F2BBB" w:rsidRDefault="00230F1B" w:rsidP="00DA7AF6">
            <w:pPr>
              <w:spacing w:after="60"/>
            </w:pPr>
            <w:r w:rsidRPr="009F2BBB">
              <w:rPr>
                <w:rStyle w:val="af3"/>
              </w:rPr>
              <w:t>Инструменты</w:t>
            </w:r>
            <w:r w:rsidRPr="009F2BBB">
              <w:rPr>
                <w:rStyle w:val="af3"/>
                <w:lang w:val="sl-SI"/>
              </w:rPr>
              <w:t xml:space="preserve"> </w:t>
            </w:r>
            <w:r w:rsidRPr="009F2BBB">
              <w:rPr>
                <w:rStyle w:val="af3"/>
              </w:rPr>
              <w:t>(</w:t>
            </w:r>
            <w:r w:rsidRPr="009F2BBB">
              <w:rPr>
                <w:rStyle w:val="af3"/>
                <w:lang w:val="sr-Latn-CS"/>
              </w:rPr>
              <w:t>TAG</w:t>
            </w:r>
            <w:r w:rsidR="008377E5" w:rsidRPr="009F2BBB">
              <w:rPr>
                <w:rStyle w:val="af3"/>
                <w:lang w:val="sr-Latn-CS"/>
              </w:rPr>
              <w:t xml:space="preserve">, </w:t>
            </w:r>
            <w:r w:rsidR="008377E5" w:rsidRPr="009F2BBB">
              <w:rPr>
                <w:rStyle w:val="af3"/>
              </w:rPr>
              <w:t>тип и тд.</w:t>
            </w:r>
            <w:r w:rsidRPr="009F2BBB">
              <w:rPr>
                <w:rStyle w:val="af3"/>
              </w:rPr>
              <w:t>)</w:t>
            </w:r>
          </w:p>
        </w:tc>
        <w:tc>
          <w:tcPr>
            <w:tcW w:w="2800" w:type="pct"/>
            <w:shd w:val="clear" w:color="auto" w:fill="D9D9D9" w:themeFill="background1" w:themeFillShade="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637A06D" w14:textId="77777777" w:rsidR="00230F1B" w:rsidRPr="009F2BBB" w:rsidRDefault="00230F1B" w:rsidP="00DA7AF6">
            <w:pPr>
              <w:spacing w:after="60"/>
            </w:pPr>
            <w:r w:rsidRPr="009F2BBB">
              <w:rPr>
                <w:rStyle w:val="af3"/>
              </w:rPr>
              <w:t>Opis / Наименование</w:t>
            </w:r>
          </w:p>
        </w:tc>
      </w:tr>
      <w:tr w:rsidR="00FC31B6" w:rsidRPr="009F2BBB" w14:paraId="2AE7679D" w14:textId="77777777" w:rsidTr="00E64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2486A5E9" w14:textId="77777777" w:rsidR="00FC31B6" w:rsidRPr="009F2BBB" w:rsidRDefault="00FC31B6" w:rsidP="00C34A32">
            <w:pPr>
              <w:pStyle w:val="a3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5C979B2F" w14:textId="1214AA69" w:rsidR="00FC31B6" w:rsidRPr="009F2BBB" w:rsidRDefault="004F07F6" w:rsidP="00152AF6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BVS1</w:t>
            </w:r>
            <w:r w:rsidR="00281BF2">
              <w:rPr>
                <w:color w:val="auto"/>
                <w:lang w:val="en-US"/>
              </w:rPr>
              <w:t>3</w:t>
            </w:r>
            <w:r>
              <w:rPr>
                <w:color w:val="auto"/>
                <w:lang w:val="en-US"/>
              </w:rPr>
              <w:t xml:space="preserve"> (</w:t>
            </w:r>
            <w:r w:rsidR="00870DCA">
              <w:rPr>
                <w:color w:val="auto"/>
                <w:lang w:val="en-US"/>
              </w:rPr>
              <w:t>3</w:t>
            </w:r>
            <w:r>
              <w:rPr>
                <w:color w:val="auto"/>
                <w:lang w:val="en-US"/>
              </w:rPr>
              <w:t>00-BVS1</w:t>
            </w:r>
            <w:r w:rsidR="00281BF2">
              <w:rPr>
                <w:color w:val="auto"/>
                <w:lang w:val="en-US"/>
              </w:rPr>
              <w:t>3</w:t>
            </w:r>
            <w:r>
              <w:rPr>
                <w:color w:val="auto"/>
                <w:lang w:val="en-US"/>
              </w:rPr>
              <w:t>-PCCTV-</w:t>
            </w:r>
            <w:r w:rsidR="005E0440">
              <w:rPr>
                <w:color w:val="auto"/>
                <w:lang w:val="en-US"/>
              </w:rPr>
              <w:t>P</w:t>
            </w:r>
            <w:r>
              <w:rPr>
                <w:color w:val="auto"/>
                <w:lang w:val="en-US"/>
              </w:rPr>
              <w:t>CAM-001)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2B4DBC5F" w14:textId="77777777" w:rsidR="00FC31B6" w:rsidRDefault="00390BAB" w:rsidP="002963D9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Kamera sistema procesnog video nadzora /</w:t>
            </w:r>
          </w:p>
          <w:p w14:paraId="3F29351D" w14:textId="1C809C9E" w:rsidR="00390BAB" w:rsidRPr="00A23EA1" w:rsidRDefault="00390BAB" w:rsidP="002963D9">
            <w:pPr>
              <w:spacing w:after="60"/>
              <w:rPr>
                <w:color w:val="auto"/>
                <w:rPrChange w:id="9" w:author="Anatolii Kramar" w:date="2025-08-20T14:30:00Z" w16du:dateUtc="2025-08-20T12:30:00Z">
                  <w:rPr>
                    <w:color w:val="auto"/>
                    <w:lang w:val="en-US"/>
                  </w:rPr>
                </w:rPrChange>
              </w:rPr>
            </w:pPr>
            <w:r w:rsidRPr="00A23EA1">
              <w:rPr>
                <w:color w:val="auto"/>
                <w:rPrChange w:id="10" w:author="Anatolii Kramar" w:date="2025-08-20T14:30:00Z" w16du:dateUtc="2025-08-20T12:30:00Z">
                  <w:rPr>
                    <w:color w:val="auto"/>
                    <w:lang w:val="en-US"/>
                  </w:rPr>
                </w:rPrChange>
              </w:rPr>
              <w:t>Камера системы видеонаблюдения за процессом</w:t>
            </w:r>
          </w:p>
        </w:tc>
      </w:tr>
      <w:tr w:rsidR="009F2BBB" w:rsidRPr="009F2BBB" w14:paraId="788B7AEC" w14:textId="77777777" w:rsidTr="00E64F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/>
        </w:trPr>
        <w:tc>
          <w:tcPr>
            <w:tcW w:w="567" w:type="pct"/>
            <w:shd w:val="clear" w:color="auto" w:fill="D9D9D9" w:themeFill="background1" w:themeFillShade="D9"/>
            <w:vAlign w:val="center"/>
          </w:tcPr>
          <w:p w14:paraId="304783A2" w14:textId="77777777" w:rsidR="009F2BBB" w:rsidRPr="009F2BBB" w:rsidRDefault="009F2BBB" w:rsidP="009F2BBB">
            <w:pPr>
              <w:pStyle w:val="a3"/>
              <w:numPr>
                <w:ilvl w:val="0"/>
                <w:numId w:val="20"/>
              </w:numPr>
              <w:spacing w:after="60"/>
              <w:jc w:val="both"/>
            </w:pPr>
          </w:p>
        </w:tc>
        <w:tc>
          <w:tcPr>
            <w:tcW w:w="1633" w:type="pct"/>
            <w:shd w:val="clear" w:color="000000" w:fill="FFFFFF"/>
            <w:vAlign w:val="center"/>
          </w:tcPr>
          <w:p w14:paraId="42919A2B" w14:textId="6D02BE4D" w:rsidR="009F2BBB" w:rsidRPr="009F2BBB" w:rsidRDefault="00870DCA" w:rsidP="009F2BBB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3</w:t>
            </w:r>
            <w:r w:rsidR="00BA4D4D" w:rsidRPr="00BA4D4D">
              <w:rPr>
                <w:color w:val="auto"/>
                <w:lang w:val="en-US"/>
              </w:rPr>
              <w:t>00-BVS1</w:t>
            </w:r>
            <w:r w:rsidR="00281BF2">
              <w:rPr>
                <w:color w:val="auto"/>
                <w:lang w:val="en-US"/>
              </w:rPr>
              <w:t>3</w:t>
            </w:r>
            <w:r w:rsidR="00BA4D4D" w:rsidRPr="00BA4D4D">
              <w:rPr>
                <w:color w:val="auto"/>
                <w:lang w:val="en-US"/>
              </w:rPr>
              <w:t>-</w:t>
            </w:r>
            <w:r w:rsidR="00390BAB">
              <w:rPr>
                <w:color w:val="auto"/>
                <w:lang w:val="en-US"/>
              </w:rPr>
              <w:t>PCCTV</w:t>
            </w:r>
            <w:r w:rsidR="00BA4D4D" w:rsidRPr="00BA4D4D">
              <w:rPr>
                <w:color w:val="auto"/>
                <w:lang w:val="en-US"/>
              </w:rPr>
              <w:t>-</w:t>
            </w:r>
            <w:r w:rsidR="00390BAB">
              <w:rPr>
                <w:color w:val="auto"/>
                <w:lang w:val="en-US"/>
              </w:rPr>
              <w:t>JB</w:t>
            </w:r>
            <w:r w:rsidR="00BA4D4D" w:rsidRPr="00BA4D4D">
              <w:rPr>
                <w:color w:val="auto"/>
                <w:lang w:val="en-US"/>
              </w:rPr>
              <w:t>-</w:t>
            </w:r>
            <w:r w:rsidR="00390BAB">
              <w:rPr>
                <w:color w:val="auto"/>
                <w:lang w:val="en-US"/>
              </w:rPr>
              <w:t>001</w:t>
            </w:r>
          </w:p>
        </w:tc>
        <w:tc>
          <w:tcPr>
            <w:tcW w:w="2800" w:type="pct"/>
            <w:shd w:val="clear" w:color="000000" w:fill="FFFFFF"/>
            <w:vAlign w:val="center"/>
          </w:tcPr>
          <w:p w14:paraId="3F3A752B" w14:textId="77777777" w:rsidR="000D31F4" w:rsidRDefault="000D31F4" w:rsidP="009D17E9">
            <w:pPr>
              <w:spacing w:after="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Razvodni orman /</w:t>
            </w:r>
          </w:p>
          <w:p w14:paraId="66D445ED" w14:textId="2CCCEEE2" w:rsidR="000D31F4" w:rsidRPr="009F2BBB" w:rsidRDefault="000D31F4" w:rsidP="009D17E9">
            <w:pPr>
              <w:spacing w:after="60"/>
              <w:rPr>
                <w:color w:val="auto"/>
                <w:lang w:val="en-US"/>
              </w:rPr>
            </w:pPr>
            <w:r w:rsidRPr="000D31F4">
              <w:rPr>
                <w:color w:val="auto"/>
                <w:lang w:val="en-US"/>
              </w:rPr>
              <w:t>Распределительный шкаф</w:t>
            </w:r>
          </w:p>
        </w:tc>
      </w:tr>
      <w:bookmarkEnd w:id="8"/>
    </w:tbl>
    <w:p w14:paraId="39ED1507" w14:textId="77777777" w:rsidR="00230F1B" w:rsidRPr="00ED6716" w:rsidRDefault="00230F1B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4_instruments"/>
      </w:tblPr>
      <w:tblGrid>
        <w:gridCol w:w="1140"/>
        <w:gridCol w:w="3539"/>
        <w:gridCol w:w="5953"/>
      </w:tblGrid>
      <w:tr w:rsidR="0036181C" w:rsidRPr="005647F7" w14:paraId="0B5C9706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298CF7D" w14:textId="65AA8D81" w:rsidR="00752D7C" w:rsidRPr="005647F7" w:rsidRDefault="00371EF2" w:rsidP="00B9157E">
            <w:pPr>
              <w:pStyle w:val="NormalHeader0"/>
              <w:jc w:val="left"/>
              <w:rPr>
                <w:rStyle w:val="af3"/>
                <w:b/>
                <w:sz w:val="20"/>
                <w:lang w:val="sr-Latn-RS"/>
              </w:rPr>
            </w:pPr>
            <w:r w:rsidRPr="005647F7">
              <w:rPr>
                <w:rStyle w:val="af3"/>
                <w:b/>
                <w:sz w:val="20"/>
              </w:rPr>
              <w:lastRenderedPageBreak/>
              <w:t>4</w:t>
            </w:r>
            <w:r w:rsidR="00F849F5" w:rsidRPr="005647F7">
              <w:rPr>
                <w:rStyle w:val="af3"/>
                <w:b/>
                <w:sz w:val="20"/>
              </w:rPr>
              <w:t xml:space="preserve">.   </w:t>
            </w:r>
            <w:r w:rsidRPr="005647F7">
              <w:rPr>
                <w:rStyle w:val="af3"/>
                <w:b/>
                <w:sz w:val="20"/>
              </w:rPr>
              <w:t>Spisak opreme za održavanje   /   Список  оборудования по обслуживанию</w:t>
            </w:r>
          </w:p>
        </w:tc>
      </w:tr>
      <w:tr w:rsidR="0036181C" w:rsidRPr="005647F7" w14:paraId="125EA2BA" w14:textId="77777777" w:rsidTr="00E64FF8">
        <w:trPr>
          <w:trHeight w:val="397"/>
          <w:tblHeader/>
        </w:trPr>
        <w:tc>
          <w:tcPr>
            <w:tcW w:w="114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1A85E3" w14:textId="77777777" w:rsidR="0036181C" w:rsidRPr="005647F7" w:rsidRDefault="00F849F5">
            <w:pPr>
              <w:pStyle w:val="NormalHeader0"/>
              <w:rPr>
                <w:b w:val="0"/>
              </w:rPr>
            </w:pPr>
            <w:r w:rsidRPr="005647F7">
              <w:rPr>
                <w:rStyle w:val="af3"/>
                <w:b/>
              </w:rPr>
              <w:t>Red. broj № п/п</w:t>
            </w:r>
          </w:p>
        </w:tc>
        <w:tc>
          <w:tcPr>
            <w:tcW w:w="3539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554FA3" w14:textId="106EA539" w:rsidR="0036181C" w:rsidRPr="005647F7" w:rsidRDefault="00F849F5" w:rsidP="00F72E72">
            <w:pPr>
              <w:pStyle w:val="NormalHeader0"/>
              <w:jc w:val="left"/>
              <w:rPr>
                <w:b w:val="0"/>
              </w:rPr>
            </w:pPr>
            <w:r w:rsidRPr="005647F7">
              <w:rPr>
                <w:rStyle w:val="af3"/>
                <w:b/>
              </w:rPr>
              <w:t>Oprema (</w:t>
            </w:r>
            <w:r w:rsidR="007B4B0D" w:rsidRPr="005647F7">
              <w:rPr>
                <w:rStyle w:val="af3"/>
                <w:b/>
              </w:rPr>
              <w:t xml:space="preserve">Naziv, </w:t>
            </w:r>
            <w:r w:rsidRPr="005647F7">
              <w:rPr>
                <w:rStyle w:val="af3"/>
                <w:b/>
              </w:rPr>
              <w:t>TAG)</w:t>
            </w:r>
            <w:r w:rsidR="00F72E72" w:rsidRPr="005647F7">
              <w:rPr>
                <w:rStyle w:val="af3"/>
                <w:b/>
              </w:rPr>
              <w:t xml:space="preserve"> /</w:t>
            </w:r>
            <w:r w:rsidR="00F72E72" w:rsidRPr="005647F7">
              <w:rPr>
                <w:rStyle w:val="af3"/>
                <w:b/>
              </w:rPr>
              <w:br/>
            </w:r>
            <w:r w:rsidRPr="005647F7">
              <w:rPr>
                <w:rStyle w:val="af3"/>
                <w:b/>
              </w:rPr>
              <w:t>Инструменты (</w:t>
            </w:r>
            <w:r w:rsidR="007B4B0D" w:rsidRPr="005647F7">
              <w:rPr>
                <w:rStyle w:val="af3"/>
                <w:b/>
              </w:rPr>
              <w:t xml:space="preserve">Имя, </w:t>
            </w:r>
            <w:r w:rsidRPr="005647F7">
              <w:rPr>
                <w:rStyle w:val="af3"/>
                <w:b/>
              </w:rPr>
              <w:t>TAG)</w:t>
            </w:r>
          </w:p>
        </w:tc>
        <w:tc>
          <w:tcPr>
            <w:tcW w:w="5953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DCD184" w14:textId="6BA9AB0D" w:rsidR="0036181C" w:rsidRPr="005647F7" w:rsidRDefault="00F849F5">
            <w:pPr>
              <w:pStyle w:val="NormalHeader0"/>
              <w:jc w:val="left"/>
              <w:rPr>
                <w:b w:val="0"/>
              </w:rPr>
            </w:pPr>
            <w:r w:rsidRPr="005647F7">
              <w:rPr>
                <w:rStyle w:val="af3"/>
                <w:b/>
              </w:rPr>
              <w:t xml:space="preserve">Opis </w:t>
            </w:r>
            <w:r w:rsidR="00F72E72" w:rsidRPr="005647F7">
              <w:rPr>
                <w:rStyle w:val="af3"/>
                <w:b/>
              </w:rPr>
              <w:t xml:space="preserve">opreme </w:t>
            </w:r>
            <w:r w:rsidRPr="005647F7">
              <w:rPr>
                <w:rStyle w:val="af3"/>
                <w:b/>
              </w:rPr>
              <w:t xml:space="preserve">/ </w:t>
            </w:r>
            <w:r w:rsidR="00F72E72" w:rsidRPr="005647F7">
              <w:rPr>
                <w:rStyle w:val="af3"/>
                <w:b/>
              </w:rPr>
              <w:br/>
            </w:r>
            <w:r w:rsidRPr="005647F7">
              <w:rPr>
                <w:rStyle w:val="af3"/>
                <w:b/>
              </w:rPr>
              <w:t>Наименование</w:t>
            </w:r>
            <w:r w:rsidR="007B4B0D" w:rsidRPr="005647F7">
              <w:rPr>
                <w:rStyle w:val="af3"/>
                <w:b/>
              </w:rPr>
              <w:t xml:space="preserve"> инструментов</w:t>
            </w:r>
          </w:p>
        </w:tc>
      </w:tr>
      <w:tr w:rsidR="0036181C" w:rsidRPr="005647F7" w14:paraId="54FA5795" w14:textId="77777777" w:rsidTr="00E64FF8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957104" w14:textId="5B6ADC53" w:rsidR="0036181C" w:rsidRPr="005647F7" w:rsidRDefault="0036181C" w:rsidP="00C34A32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1D902E" w14:textId="14471A96" w:rsidR="0036181C" w:rsidRPr="005647F7" w:rsidRDefault="0036181C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6D7691" w14:textId="77777777" w:rsidR="00FA5574" w:rsidRDefault="00EA11C5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Sitan ručni alat</w:t>
            </w:r>
            <w:r w:rsidR="001D730A">
              <w:rPr>
                <w:b w:val="0"/>
                <w:lang w:val="en-US"/>
              </w:rPr>
              <w:t xml:space="preserve"> /</w:t>
            </w:r>
          </w:p>
          <w:p w14:paraId="3430F380" w14:textId="193B38B2" w:rsidR="001D730A" w:rsidRPr="005647F7" w:rsidRDefault="001D730A">
            <w:pPr>
              <w:pStyle w:val="NormalHeader0"/>
              <w:jc w:val="left"/>
              <w:rPr>
                <w:b w:val="0"/>
                <w:lang w:val="en-US"/>
              </w:rPr>
            </w:pPr>
            <w:r w:rsidRPr="001D730A">
              <w:rPr>
                <w:b w:val="0"/>
                <w:lang w:val="en-US"/>
              </w:rPr>
              <w:t>Маленький ручной инструмент</w:t>
            </w:r>
          </w:p>
        </w:tc>
      </w:tr>
      <w:tr w:rsidR="00583AE4" w:rsidRPr="005647F7" w14:paraId="7135AE99" w14:textId="77777777" w:rsidTr="00E64FF8">
        <w:trPr>
          <w:trHeight w:val="397"/>
        </w:trPr>
        <w:tc>
          <w:tcPr>
            <w:tcW w:w="1140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49A24" w14:textId="77777777" w:rsidR="00583AE4" w:rsidRPr="005647F7" w:rsidRDefault="00583AE4" w:rsidP="00C34A32">
            <w:pPr>
              <w:pStyle w:val="NormalHeader0"/>
              <w:numPr>
                <w:ilvl w:val="0"/>
                <w:numId w:val="21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35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A272D" w14:textId="06D3B51A" w:rsidR="00583AE4" w:rsidRPr="005647F7" w:rsidRDefault="00583AE4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59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8791B" w14:textId="77777777" w:rsidR="00FA5574" w:rsidRDefault="00550A4F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Personalni računar</w:t>
            </w:r>
            <w:r w:rsidR="001D730A">
              <w:rPr>
                <w:b w:val="0"/>
                <w:lang w:val="en-US"/>
              </w:rPr>
              <w:t xml:space="preserve"> /</w:t>
            </w:r>
          </w:p>
          <w:p w14:paraId="26FDC9DB" w14:textId="0EEB398E" w:rsidR="001D730A" w:rsidRPr="005647F7" w:rsidRDefault="001D730A">
            <w:pPr>
              <w:pStyle w:val="NormalHeader0"/>
              <w:jc w:val="left"/>
              <w:rPr>
                <w:b w:val="0"/>
                <w:lang w:val="en-US"/>
              </w:rPr>
            </w:pPr>
            <w:r w:rsidRPr="001D730A">
              <w:rPr>
                <w:b w:val="0"/>
                <w:lang w:val="en-US"/>
              </w:rPr>
              <w:t>Персональный компьютер</w:t>
            </w:r>
          </w:p>
        </w:tc>
      </w:tr>
    </w:tbl>
    <w:p w14:paraId="22FEC00E" w14:textId="77777777" w:rsidR="0036181C" w:rsidRDefault="0036181C"/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5_materials"/>
      </w:tblPr>
      <w:tblGrid>
        <w:gridCol w:w="1137"/>
        <w:gridCol w:w="7098"/>
        <w:gridCol w:w="1280"/>
        <w:gridCol w:w="1117"/>
      </w:tblGrid>
      <w:tr w:rsidR="0036181C" w14:paraId="708C369A" w14:textId="77777777" w:rsidTr="00E64FF8">
        <w:trPr>
          <w:trHeight w:val="397"/>
          <w:tblHeader/>
        </w:trPr>
        <w:tc>
          <w:tcPr>
            <w:tcW w:w="10632" w:type="dxa"/>
            <w:gridSpan w:val="4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21A9328" w14:textId="6BF5EEBA" w:rsidR="004311F1" w:rsidRPr="00FB56B8" w:rsidRDefault="00613EAC" w:rsidP="004311F1">
            <w:pPr>
              <w:pStyle w:val="NormalHeader0"/>
              <w:jc w:val="left"/>
              <w:rPr>
                <w:rStyle w:val="af3"/>
                <w:b/>
                <w:sz w:val="20"/>
                <w:lang w:val="sr-Latn-RS"/>
              </w:rPr>
            </w:pPr>
            <w:r>
              <w:rPr>
                <w:rStyle w:val="af3"/>
                <w:b/>
                <w:sz w:val="20"/>
              </w:rPr>
              <w:t>5</w:t>
            </w:r>
            <w:r w:rsidR="00F849F5">
              <w:rPr>
                <w:rStyle w:val="af3"/>
                <w:b/>
                <w:sz w:val="20"/>
              </w:rPr>
              <w:t xml:space="preserve">.   </w:t>
            </w:r>
            <w:r w:rsidR="00485929" w:rsidRPr="00485929">
              <w:rPr>
                <w:rStyle w:val="af3"/>
                <w:b/>
                <w:sz w:val="20"/>
              </w:rPr>
              <w:t>Spisak  utrošenog  potrošnog materijala   /   Список  использованных материалов</w:t>
            </w:r>
          </w:p>
        </w:tc>
      </w:tr>
      <w:tr w:rsidR="00242030" w14:paraId="05247B71" w14:textId="77777777" w:rsidTr="00E64FF8">
        <w:trPr>
          <w:trHeight w:val="397"/>
          <w:tblHeader/>
        </w:trPr>
        <w:tc>
          <w:tcPr>
            <w:tcW w:w="1137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BDE201B" w14:textId="74D8A9F5" w:rsidR="00242030" w:rsidRDefault="00242030" w:rsidP="00242030">
            <w:r>
              <w:rPr>
                <w:rStyle w:val="af3"/>
              </w:rPr>
              <w:t>Red. broj № п/п</w:t>
            </w:r>
          </w:p>
        </w:tc>
        <w:tc>
          <w:tcPr>
            <w:tcW w:w="7098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826DD3" w14:textId="36FD1FA7" w:rsidR="00242030" w:rsidRDefault="00242030" w:rsidP="00242030">
            <w:r>
              <w:rPr>
                <w:rStyle w:val="af3"/>
              </w:rPr>
              <w:t>Opis / Наименование</w:t>
            </w:r>
          </w:p>
        </w:tc>
        <w:tc>
          <w:tcPr>
            <w:tcW w:w="1280" w:type="dxa"/>
            <w:shd w:val="clear" w:color="auto" w:fill="D9D9D9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BBEC1A" w14:textId="77777777" w:rsidR="00242030" w:rsidRDefault="00242030" w:rsidP="00242030">
            <w:pPr>
              <w:pStyle w:val="NormalHeader0"/>
              <w:rPr>
                <w:rStyle w:val="af3"/>
                <w:b/>
              </w:rPr>
            </w:pPr>
            <w:r>
              <w:rPr>
                <w:rStyle w:val="af3"/>
                <w:b/>
              </w:rPr>
              <w:t>Količina</w:t>
            </w:r>
          </w:p>
          <w:p w14:paraId="6D5D80FA" w14:textId="77777777" w:rsidR="00242030" w:rsidRDefault="00242030" w:rsidP="00242030">
            <w:pPr>
              <w:pStyle w:val="NormalHeader0"/>
              <w:rPr>
                <w:rStyle w:val="af3"/>
                <w:b/>
              </w:rPr>
            </w:pPr>
            <w:r>
              <w:rPr>
                <w:rStyle w:val="af3"/>
                <w:b/>
              </w:rPr>
              <w:t>Кол-во</w:t>
            </w:r>
          </w:p>
        </w:tc>
        <w:tc>
          <w:tcPr>
            <w:tcW w:w="111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E75D" w14:textId="77777777" w:rsidR="00242030" w:rsidRDefault="00242030" w:rsidP="00242030">
            <w:pPr>
              <w:pStyle w:val="NormalHeader0"/>
              <w:rPr>
                <w:rStyle w:val="af3"/>
                <w:b/>
              </w:rPr>
            </w:pPr>
            <w:r>
              <w:rPr>
                <w:rStyle w:val="af3"/>
                <w:b/>
              </w:rPr>
              <w:t>JM</w:t>
            </w:r>
          </w:p>
          <w:p w14:paraId="5D9DADE1" w14:textId="77777777" w:rsidR="00242030" w:rsidRDefault="00242030" w:rsidP="00242030">
            <w:pPr>
              <w:pStyle w:val="NormalHeader0"/>
              <w:rPr>
                <w:rStyle w:val="af3"/>
                <w:b/>
              </w:rPr>
            </w:pPr>
            <w:r>
              <w:rPr>
                <w:rStyle w:val="af3"/>
                <w:b/>
              </w:rPr>
              <w:t>ед. изм.</w:t>
            </w:r>
          </w:p>
        </w:tc>
      </w:tr>
      <w:tr w:rsidR="00242030" w14:paraId="04D01DF9" w14:textId="77777777" w:rsidTr="00E64FF8">
        <w:trPr>
          <w:trHeight w:val="397"/>
        </w:trPr>
        <w:tc>
          <w:tcPr>
            <w:tcW w:w="1137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04456" w14:textId="3C587070" w:rsidR="00242030" w:rsidRDefault="00242030" w:rsidP="00C34A32">
            <w:pPr>
              <w:pStyle w:val="NormalHeader0"/>
              <w:numPr>
                <w:ilvl w:val="0"/>
                <w:numId w:val="22"/>
              </w:numPr>
              <w:jc w:val="left"/>
              <w:rPr>
                <w:b w:val="0"/>
                <w:lang w:val="en-US"/>
              </w:rPr>
            </w:pPr>
          </w:p>
        </w:tc>
        <w:tc>
          <w:tcPr>
            <w:tcW w:w="7098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A907B" w14:textId="7BE66A48" w:rsidR="00242030" w:rsidRDefault="00242030" w:rsidP="00FB56B8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1280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56E1E" w14:textId="52B4C495" w:rsidR="00242030" w:rsidRDefault="00242030" w:rsidP="00FB56B8">
            <w:pPr>
              <w:pStyle w:val="NormalHeader0"/>
              <w:rPr>
                <w:b w:val="0"/>
                <w:lang w:val="en-US"/>
              </w:rPr>
            </w:pPr>
          </w:p>
        </w:tc>
        <w:tc>
          <w:tcPr>
            <w:tcW w:w="1117" w:type="dxa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E278D" w14:textId="5C62BB35" w:rsidR="00242030" w:rsidRDefault="00242030" w:rsidP="00FB56B8">
            <w:pPr>
              <w:pStyle w:val="NormalHeader0"/>
              <w:rPr>
                <w:b w:val="0"/>
                <w:lang w:val="en-US"/>
              </w:rPr>
            </w:pPr>
          </w:p>
        </w:tc>
      </w:tr>
    </w:tbl>
    <w:p w14:paraId="3F1A9374" w14:textId="77777777" w:rsidR="0036181C" w:rsidRDefault="0036181C">
      <w:pPr>
        <w:rPr>
          <w:lang w:val="en-US"/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_6_regulatorydocuments"/>
      </w:tblPr>
      <w:tblGrid>
        <w:gridCol w:w="1135"/>
        <w:gridCol w:w="5824"/>
        <w:gridCol w:w="3673"/>
      </w:tblGrid>
      <w:tr w:rsidR="0036181C" w14:paraId="4BB8F5E9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006184" w14:textId="37F24FF0" w:rsidR="00613EAC" w:rsidRPr="00613EAC" w:rsidRDefault="00613EAC" w:rsidP="00613EAC">
            <w:pPr>
              <w:pStyle w:val="NormalHeader0"/>
              <w:jc w:val="left"/>
              <w:rPr>
                <w:sz w:val="20"/>
                <w:lang w:val="en-US"/>
              </w:rPr>
            </w:pPr>
            <w:r w:rsidRPr="00D13790">
              <w:rPr>
                <w:sz w:val="20"/>
                <w:lang w:val="en-US"/>
              </w:rPr>
              <w:t>6</w:t>
            </w:r>
            <w:r w:rsidR="00F849F5" w:rsidRPr="00D13790">
              <w:rPr>
                <w:sz w:val="20"/>
                <w:lang w:val="en-US"/>
              </w:rPr>
              <w:t xml:space="preserve">.   </w:t>
            </w:r>
            <w:r w:rsidRPr="00613EAC">
              <w:rPr>
                <w:sz w:val="20"/>
                <w:lang w:val="en-US"/>
              </w:rPr>
              <w:t>Spisak dodatnih  dokumenata  relevantnih  za  uslugu  održavanja</w:t>
            </w:r>
          </w:p>
          <w:p w14:paraId="46F8A404" w14:textId="03B7A99B" w:rsidR="00F438F5" w:rsidRPr="00B03300" w:rsidRDefault="00613EAC" w:rsidP="00B03300">
            <w:pPr>
              <w:pStyle w:val="NormalHeader0"/>
              <w:jc w:val="left"/>
              <w:rPr>
                <w:rStyle w:val="af3"/>
                <w:b/>
                <w:sz w:val="20"/>
              </w:rPr>
            </w:pPr>
            <w:r w:rsidRPr="00613EAC">
              <w:rPr>
                <w:sz w:val="20"/>
                <w:lang w:val="en-US"/>
              </w:rPr>
              <w:t xml:space="preserve">      </w:t>
            </w:r>
            <w:r w:rsidRPr="00613EAC">
              <w:rPr>
                <w:sz w:val="20"/>
              </w:rPr>
              <w:t>Список  документов  использованных  для  проведения  технического  обслуживания</w:t>
            </w:r>
            <w:r w:rsidR="00E131FF" w:rsidRPr="00610164">
              <w:rPr>
                <w:rStyle w:val="af3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3C502725" w14:textId="77777777" w:rsidTr="00E64FF8">
        <w:trPr>
          <w:trHeight w:val="397"/>
          <w:tblHeader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2AF20" w14:textId="5E14754D" w:rsidR="0036181C" w:rsidRDefault="00EA43EA">
            <w:pPr>
              <w:pStyle w:val="NormalHeader0"/>
            </w:pPr>
            <w:r>
              <w:rPr>
                <w:rStyle w:val="af3"/>
                <w:b/>
              </w:rPr>
              <w:t>Red. broj № п/п</w:t>
            </w:r>
          </w:p>
        </w:tc>
        <w:tc>
          <w:tcPr>
            <w:tcW w:w="5824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54905" w14:textId="77777777" w:rsidR="0036181C" w:rsidRDefault="00F849F5" w:rsidP="00EA43EA">
            <w:pPr>
              <w:pStyle w:val="NormalHeader0"/>
              <w:ind w:left="131"/>
              <w:jc w:val="left"/>
            </w:pPr>
            <w:r>
              <w:t>Naziv / Название</w:t>
            </w:r>
          </w:p>
        </w:tc>
        <w:tc>
          <w:tcPr>
            <w:tcW w:w="3673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4251" w14:textId="745389CE" w:rsidR="0036181C" w:rsidRDefault="00F849F5">
            <w:pPr>
              <w:pStyle w:val="NormalHeader0"/>
              <w:jc w:val="left"/>
            </w:pPr>
            <w:r>
              <w:t>Broj</w:t>
            </w:r>
            <w:r w:rsidR="00B7524C">
              <w:t xml:space="preserve">, </w:t>
            </w:r>
            <w:r w:rsidR="00B7524C">
              <w:rPr>
                <w:lang w:val="en-US"/>
              </w:rPr>
              <w:t>ime</w:t>
            </w:r>
            <w:r w:rsidR="00B7524C" w:rsidRPr="00777007">
              <w:t xml:space="preserve"> </w:t>
            </w:r>
            <w:r>
              <w:t>dokumenta / Шифр</w:t>
            </w:r>
            <w:r w:rsidR="00B7524C">
              <w:t>, имя</w:t>
            </w:r>
            <w:r>
              <w:t xml:space="preserve"> документа</w:t>
            </w:r>
          </w:p>
        </w:tc>
      </w:tr>
      <w:tr w:rsidR="00A66043" w:rsidRPr="00A23EA1" w14:paraId="56D25DAA" w14:textId="77777777" w:rsidTr="00E64FF8">
        <w:trPr>
          <w:trHeight w:val="397"/>
        </w:trPr>
        <w:tc>
          <w:tcPr>
            <w:tcW w:w="1135" w:type="dxa"/>
            <w:shd w:val="clear" w:color="auto" w:fill="D9D9D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0B0FBA" w14:textId="77777777" w:rsidR="00A66043" w:rsidRPr="00777007" w:rsidRDefault="00A66043" w:rsidP="00C34A32">
            <w:pPr>
              <w:pStyle w:val="NormalHeader0"/>
              <w:numPr>
                <w:ilvl w:val="0"/>
                <w:numId w:val="23"/>
              </w:numPr>
              <w:jc w:val="left"/>
              <w:rPr>
                <w:b w:val="0"/>
              </w:rPr>
            </w:pPr>
          </w:p>
        </w:tc>
        <w:tc>
          <w:tcPr>
            <w:tcW w:w="58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10C48" w14:textId="69018532" w:rsidR="00DA439B" w:rsidDel="00A23EA1" w:rsidRDefault="002D2C0F">
            <w:pPr>
              <w:pStyle w:val="NormalHeader0"/>
              <w:jc w:val="left"/>
              <w:rPr>
                <w:del w:id="11" w:author="Anatolii Kramar" w:date="2025-08-20T14:30:00Z" w16du:dateUtc="2025-08-20T12:30:00Z"/>
                <w:b w:val="0"/>
                <w:color w:val="050C0F" w:themeColor="text1"/>
                <w:lang w:val="sr-Latn-RS"/>
              </w:rPr>
            </w:pPr>
            <w:del w:id="12" w:author="Anatolii Kramar" w:date="2025-08-20T14:30:00Z" w16du:dateUtc="2025-08-20T12:30:00Z">
              <w:r w:rsidDel="00A23EA1">
                <w:rPr>
                  <w:b w:val="0"/>
                  <w:color w:val="050C0F" w:themeColor="text1"/>
                  <w:lang w:val="sr-Latn-RS"/>
                </w:rPr>
                <w:delText xml:space="preserve">Kontrolni list / </w:delText>
              </w:r>
            </w:del>
          </w:p>
          <w:p w14:paraId="3C673673" w14:textId="7A5FC686" w:rsidR="00A66043" w:rsidRPr="002D2C0F" w:rsidRDefault="002D2C0F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del w:id="13" w:author="Anatolii Kramar" w:date="2025-08-20T14:30:00Z" w16du:dateUtc="2025-08-20T12:30:00Z">
              <w:r w:rsidRPr="002D2C0F" w:rsidDel="00A23EA1">
                <w:rPr>
                  <w:b w:val="0"/>
                  <w:color w:val="050C0F" w:themeColor="text1"/>
                  <w:lang w:val="sr-Latn-RS"/>
                </w:rPr>
                <w:delText>Контролъный Лист</w:delText>
              </w:r>
            </w:del>
          </w:p>
        </w:tc>
        <w:tc>
          <w:tcPr>
            <w:tcW w:w="367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0B87C" w14:textId="48FF5551" w:rsidR="00A66043" w:rsidRPr="002D2C0F" w:rsidRDefault="002D2C0F">
            <w:pPr>
              <w:pStyle w:val="NormalHeader0"/>
              <w:jc w:val="left"/>
              <w:rPr>
                <w:b w:val="0"/>
                <w:lang w:val="sr-Latn-RS"/>
              </w:rPr>
            </w:pPr>
            <w:del w:id="14" w:author="Anatolii Kramar" w:date="2025-08-20T14:30:00Z" w16du:dateUtc="2025-08-20T12:30:00Z">
              <w:r w:rsidDel="00A23EA1">
                <w:rPr>
                  <w:b w:val="0"/>
                  <w:lang w:val="sr-Latn-RS"/>
                </w:rPr>
                <w:delText>CMT-CL-B-LP-BVS1</w:delText>
              </w:r>
              <w:r w:rsidR="00281BF2" w:rsidDel="00A23EA1">
                <w:rPr>
                  <w:b w:val="0"/>
                  <w:lang w:val="sr-Latn-RS"/>
                </w:rPr>
                <w:delText>3</w:delText>
              </w:r>
              <w:r w:rsidDel="00A23EA1">
                <w:rPr>
                  <w:b w:val="0"/>
                  <w:lang w:val="sr-Latn-RS"/>
                </w:rPr>
                <w:delText>-I.</w:delText>
              </w:r>
              <w:r w:rsidR="002F4217" w:rsidDel="00A23EA1">
                <w:rPr>
                  <w:b w:val="0"/>
                  <w:lang w:val="sr-Latn-RS"/>
                </w:rPr>
                <w:delText>7</w:delText>
              </w:r>
              <w:r w:rsidR="0031075A" w:rsidDel="00A23EA1">
                <w:rPr>
                  <w:b w:val="0"/>
                  <w:lang w:val="sr-Latn-RS"/>
                </w:rPr>
                <w:delText>.</w:delText>
              </w:r>
              <w:r w:rsidR="002F4217" w:rsidDel="00A23EA1">
                <w:rPr>
                  <w:b w:val="0"/>
                  <w:lang w:val="sr-Latn-RS"/>
                </w:rPr>
                <w:delText>4</w:delText>
              </w:r>
              <w:r w:rsidR="00FA0AD0" w:rsidDel="00A23EA1">
                <w:rPr>
                  <w:b w:val="0"/>
                  <w:lang w:val="sr-Latn-RS"/>
                </w:rPr>
                <w:delText>-</w:delText>
              </w:r>
              <w:r w:rsidR="0031075A" w:rsidDel="00A23EA1">
                <w:rPr>
                  <w:b w:val="0"/>
                  <w:lang w:val="sr-Latn-RS"/>
                </w:rPr>
                <w:delText>R</w:delText>
              </w:r>
              <w:r w:rsidR="00FA0AD0" w:rsidDel="00A23EA1">
                <w:rPr>
                  <w:b w:val="0"/>
                  <w:lang w:val="sr-Latn-RS"/>
                </w:rPr>
                <w:delText>-</w:delText>
              </w:r>
              <w:commentRangeStart w:id="15"/>
              <w:r w:rsidR="00FA0AD0" w:rsidDel="00A23EA1">
                <w:rPr>
                  <w:b w:val="0"/>
                  <w:lang w:val="sr-Latn-RS"/>
                </w:rPr>
                <w:delText>2025081</w:delText>
              </w:r>
              <w:r w:rsidR="00870DCA" w:rsidDel="00A23EA1">
                <w:rPr>
                  <w:b w:val="0"/>
                  <w:lang w:val="sr-Latn-RS"/>
                </w:rPr>
                <w:delText>5</w:delText>
              </w:r>
            </w:del>
            <w:commentRangeEnd w:id="15"/>
            <w:r w:rsidR="00023FDB">
              <w:rPr>
                <w:rStyle w:val="aff1"/>
                <w:b w:val="0"/>
              </w:rPr>
              <w:commentReference w:id="15"/>
            </w:r>
          </w:p>
        </w:tc>
      </w:tr>
    </w:tbl>
    <w:p w14:paraId="3A991CC4" w14:textId="77777777" w:rsidR="0036181C" w:rsidRPr="00A23EA1" w:rsidRDefault="0036181C">
      <w:pPr>
        <w:spacing w:after="160" w:line="264" w:lineRule="auto"/>
        <w:rPr>
          <w:lang w:val="en-US"/>
          <w:rPrChange w:id="16" w:author="Anatolii Kramar" w:date="2025-08-20T14:30:00Z" w16du:dateUtc="2025-08-20T12:30:00Z">
            <w:rPr/>
          </w:rPrChange>
        </w:rPr>
      </w:pPr>
    </w:p>
    <w:tbl>
      <w:tblPr>
        <w:tblW w:w="1063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7_attacheddocuments"/>
      </w:tblPr>
      <w:tblGrid>
        <w:gridCol w:w="1137"/>
        <w:gridCol w:w="5538"/>
        <w:gridCol w:w="3957"/>
      </w:tblGrid>
      <w:tr w:rsidR="0036181C" w14:paraId="2F9E3312" w14:textId="77777777" w:rsidTr="00E64FF8">
        <w:trPr>
          <w:trHeight w:val="397"/>
          <w:tblHeader/>
        </w:trPr>
        <w:tc>
          <w:tcPr>
            <w:tcW w:w="10632" w:type="dxa"/>
            <w:gridSpan w:val="3"/>
            <w:shd w:val="clear" w:color="auto" w:fill="BFBFBF"/>
            <w:vAlign w:val="center"/>
          </w:tcPr>
          <w:p w14:paraId="1EF1718F" w14:textId="16032576" w:rsidR="00503942" w:rsidRPr="007450A6" w:rsidRDefault="00613EAC" w:rsidP="007450A6">
            <w:pPr>
              <w:pStyle w:val="NormalHeader0"/>
              <w:jc w:val="left"/>
              <w:rPr>
                <w:rStyle w:val="af3"/>
                <w:b/>
                <w:sz w:val="20"/>
                <w:lang w:val="sr-Latn-RS"/>
              </w:rPr>
            </w:pPr>
            <w:r w:rsidRPr="00610164">
              <w:rPr>
                <w:sz w:val="20"/>
                <w:lang w:val="en-US"/>
              </w:rPr>
              <w:t>7</w:t>
            </w:r>
            <w:r w:rsidR="00F849F5" w:rsidRPr="00610164">
              <w:rPr>
                <w:sz w:val="20"/>
                <w:lang w:val="en-US"/>
              </w:rPr>
              <w:t xml:space="preserve">.   Spisak priloga   /   </w:t>
            </w:r>
            <w:r w:rsidR="00F849F5" w:rsidRPr="00203190">
              <w:rPr>
                <w:sz w:val="20"/>
              </w:rPr>
              <w:t>Список</w:t>
            </w:r>
            <w:r w:rsidR="00F849F5" w:rsidRPr="00610164">
              <w:rPr>
                <w:sz w:val="20"/>
                <w:lang w:val="en-US"/>
              </w:rPr>
              <w:t xml:space="preserve"> </w:t>
            </w:r>
            <w:r w:rsidR="00F849F5" w:rsidRPr="00203190">
              <w:rPr>
                <w:sz w:val="20"/>
              </w:rPr>
              <w:t>приложений</w:t>
            </w:r>
          </w:p>
        </w:tc>
      </w:tr>
      <w:tr w:rsidR="0036181C" w14:paraId="21A5AA78" w14:textId="77777777" w:rsidTr="00E64FF8">
        <w:trPr>
          <w:trHeight w:val="397"/>
          <w:tblHeader/>
        </w:trPr>
        <w:tc>
          <w:tcPr>
            <w:tcW w:w="1137" w:type="dxa"/>
            <w:shd w:val="clear" w:color="auto" w:fill="D9D9D9"/>
            <w:vAlign w:val="center"/>
          </w:tcPr>
          <w:p w14:paraId="631A1540" w14:textId="77777777" w:rsidR="0036181C" w:rsidRDefault="00F849F5">
            <w:pPr>
              <w:pStyle w:val="NormalHeader0"/>
            </w:pPr>
            <w:r>
              <w:t>Prilog br.</w:t>
            </w:r>
          </w:p>
          <w:p w14:paraId="7AAE1EAC" w14:textId="77777777" w:rsidR="0036181C" w:rsidRDefault="00F849F5">
            <w:pPr>
              <w:pStyle w:val="NormalHeader0"/>
            </w:pPr>
            <w:r>
              <w:t>№ п/п</w:t>
            </w:r>
          </w:p>
        </w:tc>
        <w:tc>
          <w:tcPr>
            <w:tcW w:w="5538" w:type="dxa"/>
            <w:shd w:val="clear" w:color="auto" w:fill="D9D9D9"/>
            <w:vAlign w:val="center"/>
          </w:tcPr>
          <w:p w14:paraId="04DBB84E" w14:textId="35335E70" w:rsidR="0036181C" w:rsidRPr="00F849F5" w:rsidRDefault="00F849F5">
            <w:pPr>
              <w:pStyle w:val="NormalHeader0"/>
              <w:jc w:val="left"/>
            </w:pPr>
            <w:r w:rsidRPr="00557880">
              <w:rPr>
                <w:lang w:val="en-US"/>
              </w:rPr>
              <w:t>Naziv</w:t>
            </w:r>
          </w:p>
          <w:p w14:paraId="7C3A398F" w14:textId="7A31FDFB" w:rsidR="0036181C" w:rsidRDefault="00F849F5">
            <w:pPr>
              <w:pStyle w:val="NormalHeader0"/>
              <w:jc w:val="left"/>
            </w:pPr>
            <w:r>
              <w:t xml:space="preserve">Название </w:t>
            </w:r>
          </w:p>
        </w:tc>
        <w:tc>
          <w:tcPr>
            <w:tcW w:w="3957" w:type="dxa"/>
            <w:shd w:val="clear" w:color="auto" w:fill="D9D9D9"/>
            <w:vAlign w:val="center"/>
          </w:tcPr>
          <w:p w14:paraId="60BF301D" w14:textId="77777777" w:rsidR="0036181C" w:rsidRDefault="00F849F5">
            <w:pPr>
              <w:pStyle w:val="NormalHeader0"/>
              <w:jc w:val="left"/>
            </w:pPr>
            <w:r>
              <w:t>Naziv datoteke / Имя файла</w:t>
            </w:r>
          </w:p>
        </w:tc>
      </w:tr>
      <w:tr w:rsidR="00203190" w:rsidRPr="00A23EA1" w14:paraId="04C03ACD" w14:textId="77777777" w:rsidTr="00E64FF8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6B898094" w14:textId="38099489" w:rsidR="00203190" w:rsidRPr="001518C6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5DC58E9A" w14:textId="385A0310" w:rsidR="0000137E" w:rsidRPr="00F820A8" w:rsidRDefault="0000137E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r w:rsidRPr="0000137E">
              <w:rPr>
                <w:b w:val="0"/>
                <w:color w:val="050C0F" w:themeColor="text1"/>
              </w:rPr>
              <w:t xml:space="preserve">Prilog </w:t>
            </w:r>
            <w:r w:rsidR="00D71DF8">
              <w:rPr>
                <w:b w:val="0"/>
                <w:color w:val="050C0F" w:themeColor="text1"/>
                <w:lang w:val="sr-Latn-RS"/>
              </w:rPr>
              <w:t>1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/ </w:t>
            </w:r>
            <w:r w:rsidR="00F820A8" w:rsidRPr="00F820A8">
              <w:rPr>
                <w:b w:val="0"/>
                <w:color w:val="050C0F" w:themeColor="text1"/>
              </w:rPr>
              <w:t>Приложение</w:t>
            </w:r>
            <w:r w:rsidR="00F820A8">
              <w:rPr>
                <w:b w:val="0"/>
                <w:color w:val="050C0F" w:themeColor="text1"/>
                <w:lang w:val="sr-Latn-RS"/>
              </w:rPr>
              <w:t xml:space="preserve"> 1</w:t>
            </w:r>
          </w:p>
          <w:p w14:paraId="15169672" w14:textId="756FF0F3" w:rsidR="00B21297" w:rsidRPr="00D71DF8" w:rsidRDefault="00D71DF8" w:rsidP="00203190">
            <w:pPr>
              <w:pStyle w:val="NormalHeader0"/>
              <w:jc w:val="left"/>
              <w:rPr>
                <w:b w:val="0"/>
                <w:i/>
                <w:iCs/>
                <w:color w:val="EE0000"/>
                <w:lang w:val="sr-Latn-RS"/>
              </w:rPr>
            </w:pPr>
            <w:r>
              <w:rPr>
                <w:b w:val="0"/>
                <w:color w:val="050C0F" w:themeColor="text1"/>
                <w:lang w:val="sr-Latn-RS"/>
              </w:rPr>
              <w:t xml:space="preserve">Kontrolni list </w:t>
            </w:r>
            <w:del w:id="17" w:author="Anatolii Kramar" w:date="2025-08-20T14:32:00Z" w16du:dateUtc="2025-08-20T12:32:00Z">
              <w:r w:rsidR="005B0F80" w:rsidDel="00023FDB">
                <w:rPr>
                  <w:b w:val="0"/>
                  <w:lang w:val="sr-Latn-RS"/>
                </w:rPr>
                <w:delText>CMT-CL-B-LP-BVS1</w:delText>
              </w:r>
              <w:r w:rsidR="00281BF2" w:rsidDel="00023FDB">
                <w:rPr>
                  <w:b w:val="0"/>
                  <w:lang w:val="sr-Latn-RS"/>
                </w:rPr>
                <w:delText>3</w:delText>
              </w:r>
              <w:r w:rsidR="005B0F80" w:rsidDel="00023FDB">
                <w:rPr>
                  <w:b w:val="0"/>
                  <w:lang w:val="sr-Latn-RS"/>
                </w:rPr>
                <w:delText>-I.</w:delText>
              </w:r>
              <w:r w:rsidR="00A235DB" w:rsidDel="00023FDB">
                <w:rPr>
                  <w:b w:val="0"/>
                  <w:lang w:val="sr-Latn-RS"/>
                </w:rPr>
                <w:delText>7</w:delText>
              </w:r>
              <w:r w:rsidR="005B0F80" w:rsidDel="00023FDB">
                <w:rPr>
                  <w:b w:val="0"/>
                  <w:lang w:val="sr-Latn-RS"/>
                </w:rPr>
                <w:delText>.</w:delText>
              </w:r>
              <w:r w:rsidR="00A235DB" w:rsidDel="00023FDB">
                <w:rPr>
                  <w:b w:val="0"/>
                  <w:lang w:val="sr-Latn-RS"/>
                </w:rPr>
                <w:delText>4</w:delText>
              </w:r>
              <w:r w:rsidR="005B0F80" w:rsidDel="00023FDB">
                <w:rPr>
                  <w:b w:val="0"/>
                  <w:lang w:val="sr-Latn-RS"/>
                </w:rPr>
                <w:delText>-R-2025081</w:delText>
              </w:r>
              <w:r w:rsidR="00870DCA" w:rsidDel="00023FDB">
                <w:rPr>
                  <w:b w:val="0"/>
                  <w:lang w:val="sr-Latn-RS"/>
                </w:rPr>
                <w:delText>5</w:delText>
              </w:r>
              <w:r w:rsidR="005B0F80" w:rsidDel="00023FDB">
                <w:rPr>
                  <w:b w:val="0"/>
                  <w:lang w:val="sr-Latn-RS"/>
                </w:rPr>
                <w:delText xml:space="preserve"> </w:delText>
              </w:r>
              <w:r w:rsidDel="00023FDB">
                <w:rPr>
                  <w:b w:val="0"/>
                  <w:color w:val="050C0F" w:themeColor="text1"/>
                  <w:lang w:val="sr-Latn-RS"/>
                </w:rPr>
                <w:delText xml:space="preserve">/ </w:delText>
              </w:r>
            </w:del>
            <w:r w:rsidRPr="002D2C0F">
              <w:rPr>
                <w:b w:val="0"/>
                <w:color w:val="050C0F" w:themeColor="text1"/>
                <w:lang w:val="sr-Latn-RS"/>
              </w:rPr>
              <w:t>Контролъный Лист</w:t>
            </w:r>
            <w:r>
              <w:rPr>
                <w:b w:val="0"/>
                <w:i/>
                <w:iCs/>
                <w:color w:val="EE0000"/>
                <w:lang w:val="sr-Latn-RS"/>
              </w:rPr>
              <w:t xml:space="preserve"> </w:t>
            </w:r>
            <w:del w:id="18" w:author="Anatolii Kramar" w:date="2025-08-20T14:32:00Z" w16du:dateUtc="2025-08-20T12:32:00Z">
              <w:r w:rsidR="005B0F80" w:rsidDel="00023FDB">
                <w:rPr>
                  <w:b w:val="0"/>
                  <w:lang w:val="sr-Latn-RS"/>
                </w:rPr>
                <w:delText>CMT-CL-B-LP-BVS1</w:delText>
              </w:r>
              <w:r w:rsidR="00281BF2" w:rsidDel="00023FDB">
                <w:rPr>
                  <w:b w:val="0"/>
                  <w:lang w:val="sr-Latn-RS"/>
                </w:rPr>
                <w:delText>3</w:delText>
              </w:r>
              <w:r w:rsidR="005B0F80" w:rsidDel="00023FDB">
                <w:rPr>
                  <w:b w:val="0"/>
                  <w:lang w:val="sr-Latn-RS"/>
                </w:rPr>
                <w:delText>-I.</w:delText>
              </w:r>
              <w:r w:rsidR="00A235DB" w:rsidDel="00023FDB">
                <w:rPr>
                  <w:b w:val="0"/>
                  <w:lang w:val="sr-Latn-RS"/>
                </w:rPr>
                <w:delText>7</w:delText>
              </w:r>
              <w:r w:rsidR="005B0F80" w:rsidDel="00023FDB">
                <w:rPr>
                  <w:b w:val="0"/>
                  <w:lang w:val="sr-Latn-RS"/>
                </w:rPr>
                <w:delText>.</w:delText>
              </w:r>
              <w:r w:rsidR="00A235DB" w:rsidDel="00023FDB">
                <w:rPr>
                  <w:b w:val="0"/>
                  <w:lang w:val="sr-Latn-RS"/>
                </w:rPr>
                <w:delText>4</w:delText>
              </w:r>
              <w:r w:rsidR="005B0F80" w:rsidDel="00023FDB">
                <w:rPr>
                  <w:b w:val="0"/>
                  <w:lang w:val="sr-Latn-RS"/>
                </w:rPr>
                <w:delText>-R-2025081</w:delText>
              </w:r>
              <w:r w:rsidR="00870DCA" w:rsidDel="00023FDB">
                <w:rPr>
                  <w:b w:val="0"/>
                  <w:lang w:val="sr-Latn-RS"/>
                </w:rPr>
                <w:delText>5</w:delText>
              </w:r>
            </w:del>
          </w:p>
        </w:tc>
        <w:tc>
          <w:tcPr>
            <w:tcW w:w="3957" w:type="dxa"/>
            <w:vAlign w:val="center"/>
          </w:tcPr>
          <w:p w14:paraId="180B30E1" w14:textId="60F66574" w:rsidR="00F820A8" w:rsidDel="0046747D" w:rsidRDefault="0046747D" w:rsidP="00203190">
            <w:pPr>
              <w:pStyle w:val="NormalHeader0"/>
              <w:jc w:val="left"/>
              <w:rPr>
                <w:del w:id="19" w:author="Anatolii Kramar" w:date="2025-08-20T14:32:00Z" w16du:dateUtc="2025-08-20T12:32:00Z"/>
                <w:b w:val="0"/>
                <w:color w:val="050C0F" w:themeColor="text1"/>
                <w:lang w:val="sr-Latn-RS"/>
              </w:rPr>
            </w:pPr>
            <w:ins w:id="20" w:author="Anatolii Kramar" w:date="2025-08-20T14:32:00Z" w16du:dateUtc="2025-08-20T12:32:00Z">
              <w:r w:rsidRPr="0046747D">
                <w:rPr>
                  <w:b w:val="0"/>
                  <w:color w:val="050C0F" w:themeColor="text1"/>
                  <w:lang w:val="sr-Latn-RS"/>
                </w:rPr>
                <w:t>CT-</w:t>
              </w:r>
              <w:r>
                <w:rPr>
                  <w:b w:val="0"/>
                  <w:color w:val="050C0F" w:themeColor="text1"/>
                  <w:lang w:val="sr-Latn-RS"/>
                </w:rPr>
                <w:t>CL</w:t>
              </w:r>
              <w:r w:rsidRPr="0046747D">
                <w:rPr>
                  <w:b w:val="0"/>
                  <w:color w:val="050C0F" w:themeColor="text1"/>
                  <w:lang w:val="sr-Latn-RS"/>
                </w:rPr>
                <w:t>-B-LP-BVS13-I.7.4-00-1G-20250815-00</w:t>
              </w:r>
            </w:ins>
            <w:del w:id="21" w:author="Anatolii Kramar" w:date="2025-08-20T14:32:00Z" w16du:dateUtc="2025-08-20T12:32:00Z">
              <w:r w:rsidR="00983BC4" w:rsidDel="0046747D">
                <w:rPr>
                  <w:b w:val="0"/>
                  <w:color w:val="050C0F" w:themeColor="text1"/>
                  <w:lang w:val="sr-Latn-RS"/>
                </w:rPr>
                <w:delText>Kontrolni list BVS-1</w:delText>
              </w:r>
              <w:r w:rsidR="00281BF2" w:rsidDel="0046747D">
                <w:rPr>
                  <w:b w:val="0"/>
                  <w:color w:val="050C0F" w:themeColor="text1"/>
                  <w:lang w:val="sr-Latn-RS"/>
                </w:rPr>
                <w:delText>3</w:delText>
              </w:r>
              <w:r w:rsidR="00983BC4" w:rsidDel="0046747D">
                <w:rPr>
                  <w:b w:val="0"/>
                  <w:color w:val="050C0F" w:themeColor="text1"/>
                  <w:lang w:val="sr-Latn-RS"/>
                </w:rPr>
                <w:delText xml:space="preserve"> /</w:delText>
              </w:r>
              <w:r w:rsidR="00F820A8" w:rsidDel="0046747D">
                <w:rPr>
                  <w:b w:val="0"/>
                  <w:color w:val="050C0F" w:themeColor="text1"/>
                  <w:lang w:val="sr-Latn-RS"/>
                </w:rPr>
                <w:delText xml:space="preserve"> </w:delText>
              </w:r>
            </w:del>
          </w:p>
          <w:p w14:paraId="1E963D74" w14:textId="5980D288" w:rsidR="00983BC4" w:rsidRPr="00983BC4" w:rsidRDefault="00F820A8" w:rsidP="00203190">
            <w:pPr>
              <w:pStyle w:val="NormalHeader0"/>
              <w:jc w:val="left"/>
              <w:rPr>
                <w:b w:val="0"/>
                <w:color w:val="050C0F" w:themeColor="text1"/>
                <w:lang w:val="sr-Latn-RS"/>
              </w:rPr>
            </w:pPr>
            <w:del w:id="22" w:author="Anatolii Kramar" w:date="2025-08-20T14:32:00Z" w16du:dateUtc="2025-08-20T12:32:00Z">
              <w:r w:rsidRPr="002D2C0F" w:rsidDel="0046747D">
                <w:rPr>
                  <w:b w:val="0"/>
                  <w:color w:val="050C0F" w:themeColor="text1"/>
                  <w:lang w:val="sr-Latn-RS"/>
                </w:rPr>
                <w:delText>Контролъный Лист</w:delText>
              </w:r>
              <w:r w:rsidDel="0046747D">
                <w:rPr>
                  <w:b w:val="0"/>
                  <w:color w:val="050C0F" w:themeColor="text1"/>
                  <w:lang w:val="sr-Latn-RS"/>
                </w:rPr>
                <w:delText xml:space="preserve"> BVS-</w:delText>
              </w:r>
              <w:r w:rsidR="00281BF2" w:rsidDel="0046747D">
                <w:rPr>
                  <w:b w:val="0"/>
                  <w:color w:val="050C0F" w:themeColor="text1"/>
                  <w:lang w:val="sr-Latn-RS"/>
                </w:rPr>
                <w:delText>13</w:delText>
              </w:r>
              <w:r w:rsidR="00983BC4" w:rsidDel="0046747D">
                <w:rPr>
                  <w:b w:val="0"/>
                  <w:color w:val="050C0F" w:themeColor="text1"/>
                  <w:lang w:val="sr-Latn-RS"/>
                </w:rPr>
                <w:delText xml:space="preserve">     </w:delText>
              </w:r>
            </w:del>
          </w:p>
        </w:tc>
      </w:tr>
      <w:tr w:rsidR="00203190" w:rsidRPr="00E0503A" w14:paraId="1377F589" w14:textId="77777777" w:rsidTr="00E64FF8">
        <w:trPr>
          <w:trHeight w:val="397"/>
        </w:trPr>
        <w:tc>
          <w:tcPr>
            <w:tcW w:w="1137" w:type="dxa"/>
            <w:shd w:val="clear" w:color="auto" w:fill="D9D9D9"/>
            <w:vAlign w:val="center"/>
          </w:tcPr>
          <w:p w14:paraId="3641F03C" w14:textId="62941905" w:rsidR="00203190" w:rsidRPr="00A23EA1" w:rsidRDefault="00203190" w:rsidP="00C34A32">
            <w:pPr>
              <w:pStyle w:val="NormalHeader0"/>
              <w:numPr>
                <w:ilvl w:val="0"/>
                <w:numId w:val="24"/>
              </w:numPr>
              <w:jc w:val="left"/>
              <w:rPr>
                <w:b w:val="0"/>
                <w:lang w:val="sr-Latn-RS"/>
                <w:rPrChange w:id="23" w:author="Anatolii Kramar" w:date="2025-08-20T14:30:00Z" w16du:dateUtc="2025-08-20T12:30:00Z">
                  <w:rPr>
                    <w:b w:val="0"/>
                  </w:rPr>
                </w:rPrChange>
              </w:rPr>
            </w:pPr>
          </w:p>
        </w:tc>
        <w:tc>
          <w:tcPr>
            <w:tcW w:w="5538" w:type="dxa"/>
            <w:shd w:val="clear" w:color="auto" w:fill="FFFFFF"/>
            <w:vAlign w:val="center"/>
          </w:tcPr>
          <w:p w14:paraId="62A2EEE8" w14:textId="77777777" w:rsidR="00203190" w:rsidRPr="00A23EA1" w:rsidRDefault="00F820A8" w:rsidP="00203190">
            <w:pPr>
              <w:pStyle w:val="NormalHeader0"/>
              <w:jc w:val="left"/>
              <w:rPr>
                <w:b w:val="0"/>
                <w:lang w:val="sr-Latn-RS"/>
                <w:rPrChange w:id="24" w:author="Anatolii Kramar" w:date="2025-08-20T14:30:00Z" w16du:dateUtc="2025-08-20T12:30:00Z">
                  <w:rPr>
                    <w:b w:val="0"/>
                    <w:lang w:val="en-US"/>
                  </w:rPr>
                </w:rPrChange>
              </w:rPr>
            </w:pPr>
            <w:r w:rsidRPr="00A23EA1">
              <w:rPr>
                <w:b w:val="0"/>
                <w:lang w:val="sr-Latn-RS"/>
                <w:rPrChange w:id="25" w:author="Anatolii Kramar" w:date="2025-08-20T14:30:00Z" w16du:dateUtc="2025-08-20T12:30:00Z">
                  <w:rPr>
                    <w:b w:val="0"/>
                    <w:lang w:val="en-US"/>
                  </w:rPr>
                </w:rPrChange>
              </w:rPr>
              <w:t xml:space="preserve">Prilog 2 / </w:t>
            </w:r>
            <w:r w:rsidRPr="00F820A8">
              <w:rPr>
                <w:b w:val="0"/>
                <w:lang w:val="en-US"/>
              </w:rPr>
              <w:t>Приложение</w:t>
            </w:r>
            <w:r w:rsidRPr="00A23EA1">
              <w:rPr>
                <w:b w:val="0"/>
                <w:lang w:val="sr-Latn-RS"/>
                <w:rPrChange w:id="26" w:author="Anatolii Kramar" w:date="2025-08-20T14:30:00Z" w16du:dateUtc="2025-08-20T12:30:00Z">
                  <w:rPr>
                    <w:b w:val="0"/>
                    <w:lang w:val="en-US"/>
                  </w:rPr>
                </w:rPrChange>
              </w:rPr>
              <w:t xml:space="preserve"> 2</w:t>
            </w:r>
          </w:p>
          <w:p w14:paraId="0228C581" w14:textId="7C718878" w:rsidR="00F820A8" w:rsidRPr="00F820A8" w:rsidRDefault="00F820A8" w:rsidP="00203190">
            <w:pPr>
              <w:pStyle w:val="NormalHeader0"/>
              <w:jc w:val="left"/>
              <w:rPr>
                <w:b w:val="0"/>
                <w:color w:val="auto"/>
                <w:lang w:val="sr-Latn-RS"/>
              </w:rPr>
            </w:pPr>
            <w:r w:rsidRPr="00F820A8">
              <w:rPr>
                <w:b w:val="0"/>
                <w:color w:val="auto"/>
                <w:lang w:val="sr-Latn-RS"/>
              </w:rPr>
              <w:t xml:space="preserve">Zapisnik o redovnom </w:t>
            </w:r>
            <w:r w:rsidR="007E4DE8">
              <w:rPr>
                <w:b w:val="0"/>
                <w:color w:val="auto"/>
                <w:lang w:val="sr-Latn-RS"/>
              </w:rPr>
              <w:t>godišnjem</w:t>
            </w:r>
            <w:r w:rsidRPr="00F820A8">
              <w:rPr>
                <w:b w:val="0"/>
                <w:color w:val="auto"/>
                <w:lang w:val="sr-Latn-RS"/>
              </w:rPr>
              <w:t xml:space="preserve"> pregledu sistema od 1</w:t>
            </w:r>
            <w:r w:rsidR="00672AAD">
              <w:rPr>
                <w:b w:val="0"/>
                <w:color w:val="auto"/>
                <w:lang w:val="sr-Latn-RS"/>
              </w:rPr>
              <w:t>5</w:t>
            </w:r>
            <w:r w:rsidRPr="00F820A8">
              <w:rPr>
                <w:b w:val="0"/>
                <w:color w:val="auto"/>
                <w:lang w:val="sr-Latn-RS"/>
              </w:rPr>
              <w:t xml:space="preserve">.08.2025.godine / </w:t>
            </w:r>
          </w:p>
          <w:p w14:paraId="1AA9F55B" w14:textId="0A493CBE" w:rsidR="00F820A8" w:rsidRPr="007450A6" w:rsidRDefault="00194835" w:rsidP="00203190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194835">
              <w:rPr>
                <w:b w:val="0"/>
                <w:color w:val="auto"/>
                <w:lang w:val="sr-Latn-RS"/>
              </w:rPr>
              <w:t xml:space="preserve">Отчет о регулярном ежегодном обзоре системы </w:t>
            </w:r>
            <w:r w:rsidR="00F820A8" w:rsidRPr="00F820A8">
              <w:rPr>
                <w:b w:val="0"/>
                <w:color w:val="auto"/>
                <w:lang w:val="sr-Latn-RS"/>
              </w:rPr>
              <w:t>от 1</w:t>
            </w:r>
            <w:r w:rsidR="00672AAD">
              <w:rPr>
                <w:b w:val="0"/>
                <w:color w:val="auto"/>
                <w:lang w:val="sr-Latn-RS"/>
              </w:rPr>
              <w:t>5</w:t>
            </w:r>
            <w:r w:rsidR="00F820A8" w:rsidRPr="00F820A8">
              <w:rPr>
                <w:b w:val="0"/>
                <w:color w:val="auto"/>
                <w:lang w:val="sr-Latn-RS"/>
              </w:rPr>
              <w:t xml:space="preserve"> августа 2025 года</w:t>
            </w:r>
          </w:p>
        </w:tc>
        <w:tc>
          <w:tcPr>
            <w:tcW w:w="3957" w:type="dxa"/>
            <w:vAlign w:val="center"/>
          </w:tcPr>
          <w:p w14:paraId="6875F3A3" w14:textId="2B39700D" w:rsidR="00203190" w:rsidDel="00B10BD6" w:rsidRDefault="00173EB7" w:rsidP="00B10BD6">
            <w:pPr>
              <w:pStyle w:val="NormalHeader0"/>
              <w:jc w:val="left"/>
              <w:rPr>
                <w:del w:id="27" w:author="Anatolii Kramar" w:date="2025-08-20T14:39:00Z" w16du:dateUtc="2025-08-20T12:39:00Z"/>
                <w:b w:val="0"/>
                <w:color w:val="auto"/>
                <w:lang w:val="sr-Latn-RS"/>
              </w:rPr>
            </w:pPr>
            <w:r>
              <w:rPr>
                <w:b w:val="0"/>
                <w:lang w:val="sr-Latn-RS"/>
              </w:rPr>
              <w:t xml:space="preserve">Zapisnik </w:t>
            </w:r>
            <w:r w:rsidR="00A235DB">
              <w:rPr>
                <w:b w:val="0"/>
                <w:color w:val="auto"/>
                <w:lang w:val="sr-Latn-RS"/>
              </w:rPr>
              <w:t>o redovnom godišnjem pregledu sistema</w:t>
            </w:r>
            <w:r w:rsidR="007E4DE8" w:rsidRPr="00F820A8">
              <w:rPr>
                <w:b w:val="0"/>
                <w:color w:val="auto"/>
                <w:lang w:val="sr-Latn-RS"/>
              </w:rPr>
              <w:t xml:space="preserve"> </w:t>
            </w:r>
            <w:del w:id="28" w:author="Anatolii Kramar" w:date="2025-08-20T14:39:00Z" w16du:dateUtc="2025-08-20T12:39:00Z">
              <w:r w:rsidDel="00B10BD6">
                <w:rPr>
                  <w:b w:val="0"/>
                  <w:color w:val="auto"/>
                  <w:lang w:val="sr-Latn-RS"/>
                </w:rPr>
                <w:delText>/</w:delText>
              </w:r>
            </w:del>
          </w:p>
          <w:p w14:paraId="05366972" w14:textId="558C5F7D" w:rsidR="00173EB7" w:rsidRPr="00A06BD7" w:rsidRDefault="00E95BE7" w:rsidP="00B10BD6">
            <w:pPr>
              <w:pStyle w:val="NormalHeader0"/>
              <w:jc w:val="left"/>
              <w:rPr>
                <w:b w:val="0"/>
                <w:highlight w:val="yellow"/>
                <w:lang w:val="sr-Latn-RS"/>
              </w:rPr>
            </w:pPr>
            <w:del w:id="29" w:author="Anatolii Kramar" w:date="2025-08-20T14:39:00Z" w16du:dateUtc="2025-08-20T12:39:00Z">
              <w:r w:rsidRPr="00E95BE7" w:rsidDel="00B10BD6">
                <w:rPr>
                  <w:b w:val="0"/>
                  <w:color w:val="auto"/>
                  <w:lang w:val="sr-Latn-RS"/>
                </w:rPr>
                <w:delText>Отчет о регулярном ежегодном обзоре системы</w:delText>
              </w:r>
            </w:del>
          </w:p>
        </w:tc>
      </w:tr>
    </w:tbl>
    <w:p w14:paraId="5D9C6BAA" w14:textId="77777777" w:rsidR="0036181C" w:rsidRPr="00A23EA1" w:rsidRDefault="0036181C">
      <w:pPr>
        <w:rPr>
          <w:rPrChange w:id="30" w:author="Anatolii Kramar" w:date="2025-08-20T14:30:00Z" w16du:dateUtc="2025-08-20T12:30:00Z">
            <w:rPr>
              <w:lang w:val="en-US"/>
            </w:rPr>
          </w:rPrChange>
        </w:rPr>
      </w:pPr>
    </w:p>
    <w:tbl>
      <w:tblPr>
        <w:tblW w:w="10632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Caption w:val="tab_8_general"/>
      </w:tblPr>
      <w:tblGrid>
        <w:gridCol w:w="10632"/>
      </w:tblGrid>
      <w:tr w:rsidR="0036181C" w:rsidRPr="00610164" w14:paraId="7B2E17DE" w14:textId="77777777" w:rsidTr="00013A10">
        <w:trPr>
          <w:trHeight w:val="567"/>
          <w:tblHeader/>
        </w:trPr>
        <w:tc>
          <w:tcPr>
            <w:tcW w:w="10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4DB4481" w14:textId="7A3DFC21" w:rsidR="0036181C" w:rsidRPr="00ED6716" w:rsidRDefault="00613EAC">
            <w:pPr>
              <w:pStyle w:val="NormalHeader0"/>
              <w:jc w:val="left"/>
              <w:rPr>
                <w:b w:val="0"/>
              </w:rPr>
            </w:pPr>
            <w:r w:rsidRPr="00ED6716">
              <w:t>8</w:t>
            </w:r>
            <w:r w:rsidR="00F849F5" w:rsidRPr="00ED6716">
              <w:t xml:space="preserve">.   </w:t>
            </w:r>
            <w:r w:rsidR="00F849F5" w:rsidRPr="00582A73">
              <w:rPr>
                <w:lang w:val="en-US"/>
              </w:rPr>
              <w:t>OP</w:t>
            </w:r>
            <w:r w:rsidR="00F849F5" w:rsidRPr="00ED6716">
              <w:t>Š</w:t>
            </w:r>
            <w:r w:rsidR="00F849F5" w:rsidRPr="00582A73">
              <w:rPr>
                <w:lang w:val="en-US"/>
              </w:rPr>
              <w:t>TE</w:t>
            </w:r>
            <w:r w:rsidR="00F849F5" w:rsidRPr="00ED6716">
              <w:t xml:space="preserve">   /   </w:t>
            </w:r>
            <w:r w:rsidR="00F849F5">
              <w:t>ОБЩЕЕ</w:t>
            </w:r>
          </w:p>
          <w:p w14:paraId="7ADFEA57" w14:textId="77777777" w:rsidR="0036181C" w:rsidRPr="000963A9" w:rsidRDefault="00F849F5">
            <w:pPr>
              <w:pStyle w:val="NormalHeader0"/>
              <w:jc w:val="left"/>
            </w:pPr>
            <w:r w:rsidRPr="00ED6716">
              <w:rPr>
                <w:b w:val="0"/>
              </w:rPr>
              <w:t xml:space="preserve">      </w:t>
            </w:r>
            <w:r w:rsidRPr="000963A9">
              <w:rPr>
                <w:b w:val="0"/>
              </w:rPr>
              <w:t>(</w:t>
            </w:r>
            <w:r w:rsidRPr="00582A73">
              <w:rPr>
                <w:b w:val="0"/>
                <w:lang w:val="en-US"/>
              </w:rPr>
              <w:t>komentari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zaklju</w:t>
            </w:r>
            <w:r w:rsidRPr="000963A9">
              <w:rPr>
                <w:b w:val="0"/>
              </w:rPr>
              <w:t>č</w:t>
            </w:r>
            <w:r w:rsidRPr="00582A73">
              <w:rPr>
                <w:b w:val="0"/>
                <w:lang w:val="en-US"/>
              </w:rPr>
              <w:t>ci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predlozi</w:t>
            </w:r>
            <w:r w:rsidRPr="000963A9">
              <w:rPr>
                <w:b w:val="0"/>
              </w:rPr>
              <w:t xml:space="preserve">, </w:t>
            </w:r>
            <w:r w:rsidRPr="00582A73">
              <w:rPr>
                <w:b w:val="0"/>
                <w:lang w:val="en-US"/>
              </w:rPr>
              <w:t>ostalo</w:t>
            </w:r>
            <w:r w:rsidRPr="000963A9">
              <w:rPr>
                <w:b w:val="0"/>
              </w:rPr>
              <w:t xml:space="preserve"> / </w:t>
            </w:r>
            <w:r>
              <w:rPr>
                <w:b w:val="0"/>
              </w:rPr>
              <w:t>комментарии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выводы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предложения</w:t>
            </w:r>
            <w:r w:rsidRPr="000963A9">
              <w:rPr>
                <w:b w:val="0"/>
              </w:rPr>
              <w:t xml:space="preserve">, </w:t>
            </w:r>
            <w:r>
              <w:rPr>
                <w:b w:val="0"/>
              </w:rPr>
              <w:t>прочее</w:t>
            </w:r>
            <w:r w:rsidRPr="000963A9">
              <w:rPr>
                <w:b w:val="0"/>
              </w:rPr>
              <w:t>)</w:t>
            </w:r>
          </w:p>
        </w:tc>
      </w:tr>
    </w:tbl>
    <w:p w14:paraId="3256A10D" w14:textId="77777777" w:rsidR="0036181C" w:rsidRPr="000963A9" w:rsidRDefault="0036181C"/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works"/>
      </w:tblPr>
      <w:tblGrid>
        <w:gridCol w:w="1135"/>
        <w:gridCol w:w="9497"/>
      </w:tblGrid>
      <w:tr w:rsidR="0036181C" w14:paraId="361E09EA" w14:textId="77777777" w:rsidTr="00E64FF8">
        <w:trPr>
          <w:trHeight w:val="567"/>
          <w:tblHeader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B7F29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Br.</w:t>
            </w:r>
          </w:p>
          <w:p w14:paraId="1A7A17FF" w14:textId="77777777" w:rsidR="0036181C" w:rsidRDefault="00F849F5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949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41D6F" w14:textId="5022C197" w:rsidR="00D93517" w:rsidRPr="006917C2" w:rsidRDefault="00D93517" w:rsidP="00A00120">
            <w:pPr>
              <w:rPr>
                <w:b/>
              </w:rPr>
            </w:pPr>
            <w:r w:rsidRPr="00ED6716">
              <w:rPr>
                <w:b/>
              </w:rPr>
              <w:t xml:space="preserve">8.1   </w:t>
            </w:r>
            <w:r w:rsidR="006917C2" w:rsidRPr="006917C2">
              <w:rPr>
                <w:b/>
              </w:rPr>
              <w:t>IZVEDENI RADOVI</w:t>
            </w:r>
            <w:r w:rsidR="006917C2" w:rsidRPr="00ED6716">
              <w:rPr>
                <w:b/>
              </w:rPr>
              <w:t xml:space="preserve"> </w:t>
            </w:r>
            <w:r w:rsidR="006917C2">
              <w:rPr>
                <w:b/>
              </w:rPr>
              <w:t xml:space="preserve"> </w:t>
            </w:r>
            <w:r w:rsidRPr="00ED6716">
              <w:rPr>
                <w:b/>
              </w:rPr>
              <w:t xml:space="preserve">/   </w:t>
            </w:r>
            <w:r w:rsidR="006917C2" w:rsidRPr="00ED6716">
              <w:rPr>
                <w:b/>
              </w:rPr>
              <w:t>ВЫПОЛНЕННЫЕ РАБОТЫ</w:t>
            </w:r>
          </w:p>
          <w:p w14:paraId="22230FB3" w14:textId="61DDD6A3" w:rsidR="00941FF7" w:rsidRPr="00066330" w:rsidRDefault="00A073A4" w:rsidP="00A43CB1">
            <w:pPr>
              <w:rPr>
                <w:b/>
                <w:lang w:val="sr-Latn-RS"/>
              </w:rPr>
            </w:pPr>
            <w:r w:rsidRPr="00915133">
              <w:rPr>
                <w:b/>
              </w:rPr>
              <w:t>Tokom rada postignuto je sledeće</w:t>
            </w:r>
            <w:r>
              <w:rPr>
                <w:b/>
              </w:rPr>
              <w:t>/</w:t>
            </w:r>
            <w:r w:rsidR="00A00120" w:rsidRPr="00371794">
              <w:rPr>
                <w:b/>
              </w:rPr>
              <w:br/>
            </w:r>
            <w:r>
              <w:rPr>
                <w:b/>
              </w:rPr>
              <w:t>В ходе проведения работ, выполнено следующее:</w:t>
            </w:r>
          </w:p>
        </w:tc>
      </w:tr>
      <w:tr w:rsidR="0036181C" w14:paraId="2D99B25A" w14:textId="77777777" w:rsidTr="00E64FF8">
        <w:trPr>
          <w:trHeight w:val="50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1F37" w14:textId="38BAA621" w:rsidR="0036181C" w:rsidRDefault="0036181C" w:rsidP="004E7368">
            <w:pPr>
              <w:pStyle w:val="TableParagraph0"/>
              <w:numPr>
                <w:ilvl w:val="0"/>
                <w:numId w:val="25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949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44AD" w14:textId="77777777" w:rsidR="00FB68EB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Radovi su izvedeni u skladu sa ček-listom uz ovaj izveštaj</w:t>
            </w:r>
            <w:r>
              <w:rPr>
                <w:b w:val="0"/>
                <w:lang w:val="sr-Latn-RS"/>
              </w:rPr>
              <w:t xml:space="preserve"> /</w:t>
            </w:r>
          </w:p>
          <w:p w14:paraId="7485018F" w14:textId="60112EA1" w:rsidR="0040794C" w:rsidRPr="00A0700A" w:rsidRDefault="0040794C" w:rsidP="007423BD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0794C">
              <w:rPr>
                <w:b w:val="0"/>
                <w:lang w:val="sr-Latn-RS"/>
              </w:rPr>
              <w:t>Работы выполнены в соответствии с чек-листом к данному отчету</w:t>
            </w:r>
          </w:p>
        </w:tc>
      </w:tr>
    </w:tbl>
    <w:p w14:paraId="67C96DF8" w14:textId="77777777" w:rsidR="0036181C" w:rsidRPr="00371794" w:rsidRDefault="0036181C">
      <w:pPr>
        <w:jc w:val="both"/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_attention"/>
      </w:tblPr>
      <w:tblGrid>
        <w:gridCol w:w="1135"/>
        <w:gridCol w:w="8000"/>
        <w:gridCol w:w="1497"/>
      </w:tblGrid>
      <w:tr w:rsidR="001C18EB" w14:paraId="194E6D34" w14:textId="47C798C8" w:rsidTr="00E64FF8">
        <w:trPr>
          <w:trHeight w:val="567"/>
          <w:tblHeader/>
        </w:trPr>
        <w:tc>
          <w:tcPr>
            <w:tcW w:w="1135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6B978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Br.</w:t>
            </w:r>
          </w:p>
          <w:p w14:paraId="40C62170" w14:textId="77777777" w:rsidR="001C18EB" w:rsidRDefault="001C18EB" w:rsidP="00487E2E">
            <w:pPr>
              <w:pStyle w:val="TableParagraph0"/>
              <w:spacing w:line="252" w:lineRule="auto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№ п/п</w:t>
            </w:r>
          </w:p>
        </w:tc>
        <w:tc>
          <w:tcPr>
            <w:tcW w:w="8000" w:type="dxa"/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B1F9" w14:textId="77777777" w:rsidR="001C18EB" w:rsidRDefault="006917C2" w:rsidP="00F84B29">
            <w:pPr>
              <w:rPr>
                <w:b/>
                <w:color w:val="auto"/>
                <w:lang w:val="sr-Latn-RS"/>
              </w:rPr>
            </w:pPr>
            <w:r w:rsidRPr="008631CE">
              <w:rPr>
                <w:b/>
                <w:color w:val="auto"/>
              </w:rPr>
              <w:t xml:space="preserve">8.2   </w:t>
            </w:r>
            <w:r w:rsidR="00F13AC2" w:rsidRPr="008631CE">
              <w:rPr>
                <w:b/>
                <w:color w:val="auto"/>
              </w:rPr>
              <w:t xml:space="preserve">IDENTIFIKOVANI PROBLEMI  </w:t>
            </w:r>
            <w:r w:rsidRPr="008631CE">
              <w:rPr>
                <w:b/>
                <w:color w:val="auto"/>
              </w:rPr>
              <w:t xml:space="preserve">/   </w:t>
            </w:r>
            <w:r w:rsidR="003D46FE" w:rsidRPr="008631CE">
              <w:rPr>
                <w:b/>
                <w:color w:val="auto"/>
              </w:rPr>
              <w:t>ВЫЯВЛЕННЫЕ ПРОБЛЕМЫ</w:t>
            </w:r>
          </w:p>
          <w:p w14:paraId="0BFD8E72" w14:textId="7C06F01E" w:rsidR="00A0700A" w:rsidRPr="00A0700A" w:rsidRDefault="00A0700A" w:rsidP="00F84B29">
            <w:pPr>
              <w:rPr>
                <w:b/>
                <w:color w:val="auto"/>
                <w:lang w:val="sr-Latn-RS"/>
              </w:rPr>
            </w:pPr>
            <w:r w:rsidRPr="00A0700A">
              <w:rPr>
                <w:b/>
                <w:color w:val="EE0000"/>
                <w:lang w:val="en-US"/>
              </w:rPr>
              <w:t>PA</w:t>
            </w:r>
            <w:r w:rsidRPr="00A0700A">
              <w:rPr>
                <w:b/>
                <w:color w:val="EE0000"/>
              </w:rPr>
              <w:t>Ž</w:t>
            </w:r>
            <w:r w:rsidRPr="00A0700A">
              <w:rPr>
                <w:b/>
                <w:color w:val="EE0000"/>
                <w:lang w:val="en-US"/>
              </w:rPr>
              <w:t>NJA</w:t>
            </w:r>
            <w:r w:rsidRPr="00A0700A">
              <w:rPr>
                <w:b/>
                <w:color w:val="EE0000"/>
              </w:rPr>
              <w:t xml:space="preserve">! </w:t>
            </w:r>
            <w:r w:rsidRPr="00A0700A">
              <w:rPr>
                <w:b/>
                <w:color w:val="auto"/>
                <w:lang w:val="en-US"/>
              </w:rPr>
              <w:t>Tokom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odr</w:t>
            </w:r>
            <w:r w:rsidRPr="00A0700A">
              <w:rPr>
                <w:b/>
                <w:color w:val="auto"/>
              </w:rPr>
              <w:t>ž</w:t>
            </w:r>
            <w:r w:rsidRPr="00A0700A">
              <w:rPr>
                <w:b/>
                <w:color w:val="auto"/>
                <w:lang w:val="en-US"/>
              </w:rPr>
              <w:t>avanja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uo</w:t>
            </w:r>
            <w:r w:rsidRPr="00A0700A">
              <w:rPr>
                <w:b/>
                <w:color w:val="auto"/>
              </w:rPr>
              <w:t>č</w:t>
            </w:r>
            <w:r w:rsidRPr="00A0700A">
              <w:rPr>
                <w:b/>
                <w:color w:val="auto"/>
                <w:lang w:val="en-US"/>
              </w:rPr>
              <w:t>ena</w:t>
            </w:r>
            <w:r w:rsidRPr="00A0700A">
              <w:rPr>
                <w:b/>
                <w:color w:val="auto"/>
              </w:rPr>
              <w:t xml:space="preserve"> problem </w:t>
            </w:r>
            <w:r w:rsidRPr="00A0700A">
              <w:rPr>
                <w:b/>
                <w:color w:val="auto"/>
                <w:lang w:val="en-US"/>
              </w:rPr>
              <w:t>ili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je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potreba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za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sledec</w:t>
            </w:r>
            <w:r w:rsidRPr="00A0700A">
              <w:rPr>
                <w:b/>
                <w:color w:val="auto"/>
              </w:rPr>
              <w:t>́</w:t>
            </w:r>
            <w:r w:rsidRPr="00A0700A">
              <w:rPr>
                <w:b/>
                <w:color w:val="auto"/>
                <w:lang w:val="en-US"/>
              </w:rPr>
              <w:t>im</w:t>
            </w:r>
            <w:r w:rsidRPr="00A0700A">
              <w:rPr>
                <w:b/>
                <w:color w:val="auto"/>
              </w:rPr>
              <w:t xml:space="preserve"> </w:t>
            </w:r>
            <w:r w:rsidRPr="00A0700A">
              <w:rPr>
                <w:b/>
                <w:color w:val="auto"/>
                <w:lang w:val="en-US"/>
              </w:rPr>
              <w:t>radovima</w:t>
            </w:r>
            <w:r w:rsidRPr="00A0700A">
              <w:rPr>
                <w:b/>
                <w:color w:val="auto"/>
              </w:rPr>
              <w:t>:/</w:t>
            </w:r>
            <w:r w:rsidRPr="00A0700A">
              <w:rPr>
                <w:b/>
                <w:color w:val="auto"/>
              </w:rPr>
              <w:br/>
            </w:r>
            <w:r w:rsidRPr="00A0700A">
              <w:rPr>
                <w:b/>
                <w:color w:val="EE0000"/>
              </w:rPr>
              <w:t xml:space="preserve">ВНИМАНИЕ! </w:t>
            </w:r>
            <w:r w:rsidRPr="00A0700A">
              <w:rPr>
                <w:b/>
                <w:color w:val="auto"/>
              </w:rPr>
              <w:t>В ходе проведения технического обслуживания, выявлена проблема или необходимость в проведении следующих работ:</w:t>
            </w:r>
          </w:p>
        </w:tc>
        <w:tc>
          <w:tcPr>
            <w:tcW w:w="1497" w:type="dxa"/>
            <w:shd w:val="clear" w:color="auto" w:fill="BFBFBF" w:themeFill="background1" w:themeFillShade="BF"/>
            <w:vAlign w:val="center"/>
          </w:tcPr>
          <w:p w14:paraId="4F3D1369" w14:textId="2D456B62" w:rsidR="001C18EB" w:rsidRDefault="00032F39" w:rsidP="00032F39">
            <w:pPr>
              <w:jc w:val="center"/>
              <w:rPr>
                <w:rFonts w:asciiTheme="majorHAnsi" w:hAnsiTheme="majorHAnsi"/>
                <w:b/>
              </w:rPr>
            </w:pPr>
            <w:r w:rsidRPr="00032F39">
              <w:rPr>
                <w:rFonts w:asciiTheme="majorHAnsi" w:hAnsiTheme="majorHAnsi"/>
                <w:b/>
              </w:rPr>
              <w:t>Približan datum</w:t>
            </w:r>
            <w:r>
              <w:rPr>
                <w:rFonts w:asciiTheme="majorHAnsi" w:hAnsiTheme="majorHAnsi"/>
                <w:b/>
              </w:rPr>
              <w:t xml:space="preserve"> /</w:t>
            </w:r>
            <w:r w:rsidRPr="00032F39">
              <w:rPr>
                <w:rFonts w:asciiTheme="majorHAnsi" w:hAnsiTheme="majorHAnsi"/>
                <w:b/>
              </w:rPr>
              <w:t xml:space="preserve"> </w:t>
            </w:r>
            <w:r>
              <w:rPr>
                <w:rFonts w:asciiTheme="majorHAnsi" w:hAnsiTheme="majorHAnsi"/>
                <w:b/>
              </w:rPr>
              <w:br/>
            </w:r>
            <w:r w:rsidR="001C18EB">
              <w:rPr>
                <w:rFonts w:asciiTheme="majorHAnsi" w:hAnsiTheme="majorHAnsi"/>
                <w:b/>
              </w:rPr>
              <w:t>Примерная дата</w:t>
            </w:r>
          </w:p>
        </w:tc>
      </w:tr>
      <w:tr w:rsidR="00032F39" w:rsidRPr="00A23EA1" w14:paraId="71FE3250" w14:textId="041FA45F" w:rsidTr="00E64FF8">
        <w:trPr>
          <w:trHeight w:val="536"/>
        </w:trPr>
        <w:tc>
          <w:tcPr>
            <w:tcW w:w="113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29CC" w14:textId="0186A075" w:rsidR="00032F39" w:rsidRDefault="00032F39" w:rsidP="004E7368">
            <w:pPr>
              <w:pStyle w:val="TableParagraph0"/>
              <w:numPr>
                <w:ilvl w:val="0"/>
                <w:numId w:val="26"/>
              </w:numPr>
              <w:spacing w:line="252" w:lineRule="auto"/>
              <w:rPr>
                <w:rFonts w:asciiTheme="majorHAnsi" w:hAnsiTheme="majorHAnsi"/>
              </w:rPr>
            </w:pPr>
          </w:p>
        </w:tc>
        <w:tc>
          <w:tcPr>
            <w:tcW w:w="80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D78B" w14:textId="3A63F50D" w:rsidR="00761EAA" w:rsidRDefault="0051123E" w:rsidP="00923F79">
            <w:pPr>
              <w:pStyle w:val="NormalHeader0"/>
              <w:jc w:val="left"/>
              <w:rPr>
                <w:b w:val="0"/>
                <w:lang w:val="sr-Latn-RS"/>
              </w:rPr>
            </w:pPr>
            <w:r w:rsidRPr="004C4221">
              <w:rPr>
                <w:b w:val="0"/>
                <w:lang w:val="sr-Latn-RS"/>
              </w:rPr>
              <w:t xml:space="preserve">Tokom </w:t>
            </w:r>
            <w:r w:rsidR="00AE0D33">
              <w:rPr>
                <w:b w:val="0"/>
                <w:lang w:val="sr-Latn-RS"/>
              </w:rPr>
              <w:t xml:space="preserve">izvođenja redovnog </w:t>
            </w:r>
            <w:r w:rsidR="00923F79">
              <w:rPr>
                <w:b w:val="0"/>
                <w:lang w:val="sr-Latn-RS"/>
              </w:rPr>
              <w:t>godišnjeg pregleda sistema u</w:t>
            </w:r>
            <w:r w:rsidR="00772A69">
              <w:rPr>
                <w:b w:val="0"/>
                <w:lang w:val="sr-Latn-RS"/>
              </w:rPr>
              <w:t xml:space="preserve">tvrđeno je </w:t>
            </w:r>
            <w:r w:rsidR="00194835">
              <w:rPr>
                <w:b w:val="0"/>
                <w:lang w:val="sr-Latn-RS"/>
              </w:rPr>
              <w:t>su TAG oznake kamere, kablova i razvodnog ormana izbledele/nepostoje i da treba staviti nove</w:t>
            </w:r>
            <w:r w:rsidR="00577FA7">
              <w:rPr>
                <w:b w:val="0"/>
                <w:lang w:val="sr-Latn-RS"/>
              </w:rPr>
              <w:t xml:space="preserve"> /</w:t>
            </w:r>
          </w:p>
          <w:p w14:paraId="6AB30CC8" w14:textId="7FE54C5F" w:rsidR="00577FA7" w:rsidRPr="0051123E" w:rsidRDefault="00E94BA7" w:rsidP="00923F79">
            <w:pPr>
              <w:pStyle w:val="NormalHeader0"/>
              <w:jc w:val="left"/>
              <w:rPr>
                <w:rFonts w:asciiTheme="majorHAnsi" w:hAnsiTheme="majorHAnsi" w:cstheme="majorHAnsi"/>
                <w:i/>
                <w:iCs/>
                <w:color w:val="EE0000"/>
                <w:szCs w:val="18"/>
                <w:highlight w:val="yellow"/>
                <w:lang w:val="sr-Latn-RS"/>
              </w:rPr>
            </w:pPr>
            <w:r w:rsidRPr="00E94BA7">
              <w:rPr>
                <w:b w:val="0"/>
                <w:lang w:val="sr-Latn-RS"/>
              </w:rPr>
              <w:t>В ходе ежегодной плановой проверки системы было установлено, что маркировка TAG на камере, кабелях и распределительном шкафy стерлась или отсутствовала, и необходимо нанести новую</w:t>
            </w:r>
            <w:r w:rsidR="00577FA7" w:rsidRPr="00577FA7">
              <w:rPr>
                <w:b w:val="0"/>
                <w:lang w:val="sr-Latn-RS"/>
              </w:rPr>
              <w:t>.</w:t>
            </w:r>
          </w:p>
        </w:tc>
        <w:tc>
          <w:tcPr>
            <w:tcW w:w="1497" w:type="dxa"/>
            <w:vAlign w:val="center"/>
          </w:tcPr>
          <w:p w14:paraId="4CF18749" w14:textId="49FCE739" w:rsidR="00032F39" w:rsidRPr="00A23EA1" w:rsidRDefault="00577FA7" w:rsidP="004C4221">
            <w:pPr>
              <w:pStyle w:val="NormalHeader0"/>
              <w:jc w:val="left"/>
              <w:rPr>
                <w:rFonts w:asciiTheme="majorHAnsi" w:hAnsiTheme="majorHAnsi" w:cstheme="majorHAnsi"/>
                <w:color w:val="EE0000"/>
                <w:szCs w:val="18"/>
                <w:lang w:val="sr-Latn-RS"/>
                <w:rPrChange w:id="31" w:author="Anatolii Kramar" w:date="2025-08-20T14:30:00Z" w16du:dateUtc="2025-08-20T12:30:00Z">
                  <w:rPr>
                    <w:rFonts w:asciiTheme="majorHAnsi" w:hAnsiTheme="majorHAnsi" w:cstheme="majorHAnsi"/>
                    <w:color w:val="EE0000"/>
                    <w:szCs w:val="18"/>
                  </w:rPr>
                </w:rPrChange>
              </w:rPr>
            </w:pPr>
            <w:r>
              <w:rPr>
                <w:b w:val="0"/>
                <w:lang w:val="sr-Latn-RS"/>
              </w:rPr>
              <w:t>Do/t</w:t>
            </w:r>
            <w:r w:rsidR="001A3BFA">
              <w:rPr>
                <w:b w:val="0"/>
                <w:lang w:val="sr-Latn-RS"/>
              </w:rPr>
              <w:t xml:space="preserve">okom </w:t>
            </w:r>
            <w:r w:rsidR="0041331A">
              <w:rPr>
                <w:b w:val="0"/>
                <w:lang w:val="sr-Latn-RS"/>
              </w:rPr>
              <w:t>sledećeg planiranog pregleda na objektu u oktobru 2025.godine</w:t>
            </w:r>
            <w:r w:rsidR="004622FC">
              <w:rPr>
                <w:b w:val="0"/>
                <w:lang w:val="sr-Latn-RS"/>
              </w:rPr>
              <w:t xml:space="preserve"> /</w:t>
            </w:r>
            <w:r w:rsidR="004622FC" w:rsidRPr="00A23EA1">
              <w:rPr>
                <w:lang w:val="sr-Latn-RS"/>
                <w:rPrChange w:id="32" w:author="Anatolii Kramar" w:date="2025-08-20T14:30:00Z" w16du:dateUtc="2025-08-20T12:30:00Z">
                  <w:rPr/>
                </w:rPrChange>
              </w:rPr>
              <w:t xml:space="preserve"> </w:t>
            </w:r>
            <w:r w:rsidR="004622FC" w:rsidRPr="004622FC">
              <w:rPr>
                <w:b w:val="0"/>
                <w:lang w:val="sr-Latn-RS"/>
              </w:rPr>
              <w:t>До/во время следующей плановой проверки объекта в октябре 2025 г.</w:t>
            </w:r>
          </w:p>
        </w:tc>
      </w:tr>
    </w:tbl>
    <w:p w14:paraId="558F1233" w14:textId="77777777" w:rsidR="00B013C5" w:rsidRPr="00A23EA1" w:rsidRDefault="00B013C5">
      <w:pPr>
        <w:jc w:val="both"/>
        <w:rPr>
          <w:lang w:val="sr-Latn-RS"/>
          <w:rPrChange w:id="33" w:author="Anatolii Kramar" w:date="2025-08-20T14:30:00Z" w16du:dateUtc="2025-08-20T12:30:00Z">
            <w:rPr/>
          </w:rPrChange>
        </w:rPr>
      </w:pPr>
    </w:p>
    <w:p w14:paraId="358CA540" w14:textId="3EC473FB" w:rsidR="0036181C" w:rsidRPr="00A23EA1" w:rsidRDefault="00A00120">
      <w:pPr>
        <w:jc w:val="both"/>
        <w:rPr>
          <w:b/>
          <w:lang w:val="sr-Latn-RS"/>
          <w:rPrChange w:id="34" w:author="Anatolii Kramar" w:date="2025-08-20T14:30:00Z" w16du:dateUtc="2025-08-20T12:30:00Z">
            <w:rPr>
              <w:b/>
            </w:rPr>
          </w:rPrChange>
        </w:rPr>
      </w:pPr>
      <w:r w:rsidRPr="00A23EA1">
        <w:rPr>
          <w:b/>
          <w:lang w:val="sr-Latn-RS"/>
          <w:rPrChange w:id="35" w:author="Anatolii Kramar" w:date="2025-08-20T14:30:00Z" w16du:dateUtc="2025-08-20T12:30:00Z">
            <w:rPr>
              <w:b/>
              <w:lang w:val="en-US"/>
            </w:rPr>
          </w:rPrChange>
        </w:rPr>
        <w:t>ZAKLJU</w:t>
      </w:r>
      <w:r w:rsidRPr="00A23EA1">
        <w:rPr>
          <w:b/>
          <w:lang w:val="sr-Latn-RS"/>
          <w:rPrChange w:id="36" w:author="Anatolii Kramar" w:date="2025-08-20T14:30:00Z" w16du:dateUtc="2025-08-20T12:30:00Z">
            <w:rPr>
              <w:b/>
            </w:rPr>
          </w:rPrChange>
        </w:rPr>
        <w:t>Č</w:t>
      </w:r>
      <w:r w:rsidRPr="00A23EA1">
        <w:rPr>
          <w:b/>
          <w:lang w:val="sr-Latn-RS"/>
          <w:rPrChange w:id="37" w:author="Anatolii Kramar" w:date="2025-08-20T14:30:00Z" w16du:dateUtc="2025-08-20T12:30:00Z">
            <w:rPr>
              <w:b/>
              <w:lang w:val="en-US"/>
            </w:rPr>
          </w:rPrChange>
        </w:rPr>
        <w:t>AK</w:t>
      </w:r>
      <w:r w:rsidRPr="00A23EA1">
        <w:rPr>
          <w:b/>
          <w:lang w:val="sr-Latn-RS"/>
          <w:rPrChange w:id="38" w:author="Anatolii Kramar" w:date="2025-08-20T14:30:00Z" w16du:dateUtc="2025-08-20T12:30:00Z">
            <w:rPr>
              <w:b/>
            </w:rPr>
          </w:rPrChange>
        </w:rPr>
        <w:t>/</w:t>
      </w:r>
      <w:r>
        <w:rPr>
          <w:b/>
        </w:rPr>
        <w:t>ЗАКЛЮЧЕНИЕ</w:t>
      </w:r>
      <w:r w:rsidRPr="00A23EA1">
        <w:rPr>
          <w:b/>
          <w:lang w:val="sr-Latn-RS"/>
          <w:rPrChange w:id="39" w:author="Anatolii Kramar" w:date="2025-08-20T14:30:00Z" w16du:dateUtc="2025-08-20T12:30:00Z">
            <w:rPr>
              <w:b/>
            </w:rPr>
          </w:rPrChange>
        </w:rPr>
        <w:t xml:space="preserve">: </w:t>
      </w:r>
    </w:p>
    <w:p w14:paraId="66B13715" w14:textId="62861715" w:rsidR="00F670DD" w:rsidRDefault="007C6765" w:rsidP="007C6765">
      <w:pPr>
        <w:jc w:val="both"/>
        <w:rPr>
          <w:bCs/>
          <w:color w:val="auto"/>
          <w:lang w:val="sr-Latn-RS"/>
        </w:rPr>
      </w:pPr>
      <w:r w:rsidRPr="007C6765">
        <w:rPr>
          <w:bCs/>
          <w:color w:val="auto"/>
          <w:lang w:val="sr-Latn-RS"/>
        </w:rPr>
        <w:t xml:space="preserve">PCCTV (Process-CCTVSistem procesnog video-nadzora (softversko- hardverski sistem) </w:t>
      </w:r>
      <w:r w:rsidR="009A371E">
        <w:rPr>
          <w:bCs/>
          <w:color w:val="auto"/>
          <w:lang w:val="sr-Latn-RS"/>
        </w:rPr>
        <w:t>je u funkcionalnom stanju</w:t>
      </w:r>
      <w:r>
        <w:rPr>
          <w:bCs/>
          <w:color w:val="auto"/>
          <w:lang w:val="sr-Latn-RS"/>
        </w:rPr>
        <w:t>.</w:t>
      </w:r>
    </w:p>
    <w:p w14:paraId="03019323" w14:textId="3F6F005F" w:rsidR="0067160A" w:rsidRPr="005F1DC2" w:rsidRDefault="0082401D" w:rsidP="0082401D">
      <w:pPr>
        <w:jc w:val="both"/>
        <w:rPr>
          <w:bCs/>
          <w:color w:val="auto"/>
          <w:lang w:val="sr-Latn-RS"/>
        </w:rPr>
      </w:pPr>
      <w:r w:rsidRPr="0082401D">
        <w:rPr>
          <w:bCs/>
          <w:lang w:val="sr-Latn-RS"/>
        </w:rPr>
        <w:t>PCCTV (Process-CCTV/ Система промышленного телевидения (программно-технические средства)</w:t>
      </w:r>
      <w:r>
        <w:rPr>
          <w:bCs/>
          <w:lang w:val="sr-Latn-RS"/>
        </w:rPr>
        <w:t xml:space="preserve"> </w:t>
      </w:r>
      <w:r w:rsidRPr="0082401D">
        <w:rPr>
          <w:bCs/>
          <w:lang w:val="sr-Latn-RS"/>
        </w:rPr>
        <w:t>находится в рабочем состоянии.</w:t>
      </w:r>
    </w:p>
    <w:tbl>
      <w:tblPr>
        <w:tblW w:w="10642" w:type="dxa"/>
        <w:tblInd w:w="-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tab_podpis"/>
      </w:tblPr>
      <w:tblGrid>
        <w:gridCol w:w="2845"/>
        <w:gridCol w:w="3545"/>
        <w:gridCol w:w="1843"/>
        <w:gridCol w:w="2409"/>
      </w:tblGrid>
      <w:tr w:rsidR="0036181C" w:rsidRPr="0006142F" w14:paraId="003ADCBC" w14:textId="77777777" w:rsidTr="00E64FF8">
        <w:trPr>
          <w:trHeight w:val="454"/>
        </w:trPr>
        <w:tc>
          <w:tcPr>
            <w:tcW w:w="10642" w:type="dxa"/>
            <w:gridSpan w:val="4"/>
            <w:shd w:val="clear" w:color="auto" w:fill="BFBFBF"/>
            <w:vAlign w:val="center"/>
          </w:tcPr>
          <w:p w14:paraId="7191C4E1" w14:textId="28204237" w:rsidR="00071DF1" w:rsidRPr="00071DF1" w:rsidRDefault="00613EAC" w:rsidP="000144D4">
            <w:pPr>
              <w:pStyle w:val="NormalHeader0"/>
              <w:jc w:val="left"/>
              <w:rPr>
                <w:sz w:val="20"/>
              </w:rPr>
            </w:pPr>
            <w:bookmarkStart w:id="40" w:name="_Hlk99541254"/>
            <w:r>
              <w:rPr>
                <w:sz w:val="20"/>
              </w:rPr>
              <w:t>9</w:t>
            </w:r>
            <w:r w:rsidR="00F849F5">
              <w:rPr>
                <w:sz w:val="20"/>
              </w:rPr>
              <w:t xml:space="preserve">.   </w:t>
            </w:r>
            <w:r w:rsidR="00F849F5" w:rsidRPr="00915133">
              <w:rPr>
                <w:sz w:val="20"/>
              </w:rPr>
              <w:t>Potvrda o obavljenom radu</w:t>
            </w:r>
            <w:r w:rsidR="00F849F5">
              <w:rPr>
                <w:sz w:val="20"/>
              </w:rPr>
              <w:t xml:space="preserve">   /   </w:t>
            </w:r>
            <w:r w:rsidR="00F849F5" w:rsidRPr="00915133">
              <w:rPr>
                <w:sz w:val="20"/>
              </w:rPr>
              <w:t>Подтверждение о проведенных работах</w:t>
            </w:r>
            <w:r w:rsidR="003338D0">
              <w:rPr>
                <w:rStyle w:val="af3"/>
                <w:bCs/>
                <w:i/>
                <w:iCs/>
                <w:color w:val="0090DA" w:themeColor="text2"/>
              </w:rPr>
              <w:t xml:space="preserve"> </w:t>
            </w:r>
          </w:p>
        </w:tc>
      </w:tr>
      <w:tr w:rsidR="0036181C" w14:paraId="1144AA5C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6D32C879" w14:textId="77777777" w:rsidR="0036181C" w:rsidRDefault="00F849F5">
            <w:pPr>
              <w:pStyle w:val="NormalHeader0"/>
              <w:jc w:val="left"/>
            </w:pPr>
            <w:r>
              <w:t>Kompanija / Фирма</w:t>
            </w:r>
          </w:p>
        </w:tc>
        <w:tc>
          <w:tcPr>
            <w:tcW w:w="3545" w:type="dxa"/>
            <w:shd w:val="clear" w:color="auto" w:fill="D9D9D9"/>
            <w:vAlign w:val="center"/>
          </w:tcPr>
          <w:p w14:paraId="5041C24B" w14:textId="77777777" w:rsidR="0036181C" w:rsidRDefault="00F849F5">
            <w:pPr>
              <w:pStyle w:val="NormalHeader0"/>
              <w:jc w:val="left"/>
            </w:pPr>
            <w:r>
              <w:t>Ime i prezime predstavnika</w:t>
            </w:r>
          </w:p>
          <w:p w14:paraId="05C79489" w14:textId="77777777" w:rsidR="0036181C" w:rsidRDefault="00F849F5">
            <w:pPr>
              <w:pStyle w:val="NormalHeader0"/>
              <w:jc w:val="left"/>
            </w:pPr>
            <w:r>
              <w:t>Имя и фамилия представителя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549A04B7" w14:textId="77777777" w:rsidR="0036181C" w:rsidRDefault="00F849F5">
            <w:pPr>
              <w:pStyle w:val="NormalHeader0"/>
            </w:pPr>
            <w:r>
              <w:t>Potpis / Подпись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6C01E5D0" w14:textId="77777777" w:rsidR="00045A3E" w:rsidRPr="00982CC3" w:rsidRDefault="00045A3E">
            <w:pPr>
              <w:pStyle w:val="NormalHeader0"/>
              <w:rPr>
                <w:color w:val="auto"/>
              </w:rPr>
            </w:pPr>
            <w:r w:rsidRPr="00982CC3">
              <w:rPr>
                <w:color w:val="auto"/>
              </w:rPr>
              <w:t xml:space="preserve">Datum pripreme izveštaja / </w:t>
            </w:r>
          </w:p>
          <w:p w14:paraId="33B3BC1E" w14:textId="51740C1F" w:rsidR="0036181C" w:rsidRDefault="00F849F5">
            <w:pPr>
              <w:pStyle w:val="NormalHeader0"/>
            </w:pPr>
            <w:r w:rsidRPr="00982CC3">
              <w:rPr>
                <w:color w:val="auto"/>
              </w:rPr>
              <w:t>Дата</w:t>
            </w:r>
            <w:r w:rsidR="00181EE5" w:rsidRPr="00982CC3">
              <w:rPr>
                <w:color w:val="auto"/>
              </w:rPr>
              <w:t xml:space="preserve"> </w:t>
            </w:r>
            <w:r w:rsidR="007A13F6" w:rsidRPr="00982CC3">
              <w:rPr>
                <w:color w:val="auto"/>
              </w:rPr>
              <w:t>оформления отчета</w:t>
            </w:r>
          </w:p>
        </w:tc>
      </w:tr>
      <w:bookmarkEnd w:id="40"/>
      <w:tr w:rsidR="00045A3E" w14:paraId="7FCE672C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50EC642D" w14:textId="46AB370C" w:rsidR="00045A3E" w:rsidRDefault="000144D4" w:rsidP="00045A3E">
            <w:pPr>
              <w:pStyle w:val="NormalHeader0"/>
              <w:jc w:val="left"/>
              <w:rPr>
                <w:b w:val="0"/>
              </w:rPr>
            </w:pPr>
            <w:r>
              <w:rPr>
                <w:b w:val="0"/>
                <w:lang w:val="sr-Latn-RS"/>
              </w:rPr>
              <w:t>Podpodizvođać</w:t>
            </w:r>
            <w:r w:rsidR="00045A3E" w:rsidRPr="006116AF">
              <w:rPr>
                <w:b w:val="0"/>
              </w:rPr>
              <w:t xml:space="preserve"> / </w:t>
            </w:r>
            <w:r w:rsidRPr="000144D4">
              <w:rPr>
                <w:b w:val="0"/>
              </w:rPr>
              <w:t>Субподрядчик</w:t>
            </w:r>
          </w:p>
        </w:tc>
        <w:tc>
          <w:tcPr>
            <w:tcW w:w="3545" w:type="dxa"/>
            <w:vAlign w:val="center"/>
          </w:tcPr>
          <w:p w14:paraId="17CBFD6C" w14:textId="38C23D36" w:rsidR="00045A3E" w:rsidRDefault="000144D4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Jelena Nikolić </w:t>
            </w:r>
          </w:p>
        </w:tc>
        <w:tc>
          <w:tcPr>
            <w:tcW w:w="1843" w:type="dxa"/>
            <w:vAlign w:val="center"/>
          </w:tcPr>
          <w:p w14:paraId="07C5E15E" w14:textId="4F8E6EA0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4D63916A" w14:textId="0037E35B" w:rsidR="00045A3E" w:rsidRPr="000144D4" w:rsidRDefault="004D6FC3" w:rsidP="000144D4">
            <w:pPr>
              <w:pStyle w:val="NormalHeader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</w:t>
            </w:r>
            <w:r w:rsidR="00672AAD">
              <w:rPr>
                <w:b w:val="0"/>
                <w:lang w:val="en-US"/>
              </w:rPr>
              <w:t>5</w:t>
            </w:r>
            <w:r>
              <w:rPr>
                <w:b w:val="0"/>
                <w:lang w:val="en-US"/>
              </w:rPr>
              <w:t>.08.2025.</w:t>
            </w:r>
          </w:p>
        </w:tc>
      </w:tr>
      <w:tr w:rsidR="00045A3E" w14:paraId="48059451" w14:textId="77777777" w:rsidTr="00E64FF8">
        <w:trPr>
          <w:trHeight w:val="485"/>
        </w:trPr>
        <w:tc>
          <w:tcPr>
            <w:tcW w:w="2845" w:type="dxa"/>
            <w:shd w:val="clear" w:color="auto" w:fill="D9D9D9"/>
            <w:vAlign w:val="center"/>
          </w:tcPr>
          <w:p w14:paraId="2C58F0C1" w14:textId="77777777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Izvođač / Подрядчик</w:t>
            </w:r>
          </w:p>
        </w:tc>
        <w:tc>
          <w:tcPr>
            <w:tcW w:w="3545" w:type="dxa"/>
            <w:vAlign w:val="center"/>
          </w:tcPr>
          <w:p w14:paraId="6B18F9FF" w14:textId="167BF87A" w:rsidR="00045A3E" w:rsidRDefault="00045A3E" w:rsidP="00045A3E">
            <w:pPr>
              <w:pStyle w:val="NormalHeader0"/>
              <w:jc w:val="left"/>
              <w:rPr>
                <w:b w:val="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83B9C54" w14:textId="77777777" w:rsidR="00045A3E" w:rsidRDefault="00045A3E" w:rsidP="00045A3E">
            <w:pPr>
              <w:pStyle w:val="NormalHeader0"/>
              <w:rPr>
                <w:b w:val="0"/>
              </w:rPr>
            </w:pPr>
          </w:p>
        </w:tc>
        <w:tc>
          <w:tcPr>
            <w:tcW w:w="2409" w:type="dxa"/>
            <w:vAlign w:val="center"/>
          </w:tcPr>
          <w:p w14:paraId="61E9238C" w14:textId="18E49C2D" w:rsidR="00045A3E" w:rsidRDefault="00045A3E" w:rsidP="00045A3E">
            <w:pPr>
              <w:pStyle w:val="NormalHeader0"/>
              <w:rPr>
                <w:b w:val="0"/>
                <w:lang w:val="en-US"/>
              </w:rPr>
            </w:pPr>
          </w:p>
        </w:tc>
      </w:tr>
    </w:tbl>
    <w:p w14:paraId="41762F9C" w14:textId="77777777" w:rsidR="00EB603D" w:rsidRDefault="00EB603D" w:rsidP="004D6FC3">
      <w:pPr>
        <w:pStyle w:val="NormalHeader0"/>
        <w:jc w:val="right"/>
        <w:rPr>
          <w:lang w:val="sr-Latn-RS"/>
        </w:rPr>
      </w:pPr>
    </w:p>
    <w:sectPr w:rsidR="00EB603D" w:rsidSect="004D6FC3">
      <w:headerReference w:type="default" r:id="rId15"/>
      <w:pgSz w:w="11906" w:h="16838"/>
      <w:pgMar w:top="655" w:right="566" w:bottom="993" w:left="1134" w:header="510" w:footer="0" w:gutter="0"/>
      <w:cols w:space="720"/>
      <w:docGrid w:linePitch="2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5" w:author="Anatolii Kramar" w:date="2025-08-20T14:31:00Z" w:initials="AK">
    <w:p w14:paraId="764700E3" w14:textId="77777777" w:rsidR="00023FDB" w:rsidRDefault="00023FDB" w:rsidP="00023FDB">
      <w:pPr>
        <w:pStyle w:val="aff2"/>
      </w:pPr>
      <w:r>
        <w:rPr>
          <w:rStyle w:val="aff1"/>
        </w:rPr>
        <w:annotationRef/>
      </w:r>
      <w:r>
        <w:t>Da li postoji dokument u skladu sa kojim se vrši održavanje?</w:t>
      </w:r>
      <w:r>
        <w:br/>
        <w:t xml:space="preserve">Ovde je potrebno uneti naziv tog dokumenta (priručnik, zakon, projektna dokumentacija).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64700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4AF5F25" w16cex:dateUtc="2025-08-20T1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64700E3" w16cid:durableId="64AF5F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58532" w14:textId="77777777" w:rsidR="00631A7E" w:rsidRDefault="00631A7E">
      <w:pPr>
        <w:spacing w:after="0"/>
      </w:pPr>
      <w:r>
        <w:separator/>
      </w:r>
    </w:p>
  </w:endnote>
  <w:endnote w:type="continuationSeparator" w:id="0">
    <w:p w14:paraId="473C02E9" w14:textId="77777777" w:rsidR="00631A7E" w:rsidRDefault="00631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711B8" w14:textId="77777777" w:rsidR="00631A7E" w:rsidRDefault="00631A7E">
      <w:pPr>
        <w:spacing w:after="0"/>
      </w:pPr>
      <w:r>
        <w:separator/>
      </w:r>
    </w:p>
  </w:footnote>
  <w:footnote w:type="continuationSeparator" w:id="0">
    <w:p w14:paraId="38293CA4" w14:textId="77777777" w:rsidR="00631A7E" w:rsidRDefault="00631A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fe"/>
      <w:tblW w:w="10632" w:type="dxa"/>
      <w:tblInd w:w="-431" w:type="dxa"/>
      <w:tblLayout w:type="fixed"/>
      <w:tblLook w:val="04A0" w:firstRow="1" w:lastRow="0" w:firstColumn="1" w:lastColumn="0" w:noHBand="0" w:noVBand="1"/>
      <w:tblCaption w:val="tab_shapka"/>
    </w:tblPr>
    <w:tblGrid>
      <w:gridCol w:w="1844"/>
      <w:gridCol w:w="3260"/>
      <w:gridCol w:w="1418"/>
      <w:gridCol w:w="567"/>
      <w:gridCol w:w="850"/>
      <w:gridCol w:w="1134"/>
      <w:gridCol w:w="1559"/>
    </w:tblGrid>
    <w:tr w:rsidR="00B719CA" w14:paraId="0E24704B" w14:textId="77777777" w:rsidTr="004F5564">
      <w:trPr>
        <w:trHeight w:val="257"/>
      </w:trPr>
      <w:tc>
        <w:tcPr>
          <w:tcW w:w="1844" w:type="dxa"/>
          <w:vMerge w:val="restart"/>
          <w:vAlign w:val="center"/>
        </w:tcPr>
        <w:p w14:paraId="45042C03" w14:textId="77777777" w:rsidR="00B719CA" w:rsidRPr="00D311A8" w:rsidRDefault="00B719CA" w:rsidP="00B719CA">
          <w:pPr>
            <w:pStyle w:val="aa"/>
            <w:ind w:left="37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AA3BBC4" wp14:editId="166705E1">
                <wp:extent cx="695325" cy="662034"/>
                <wp:effectExtent l="0" t="0" r="0" b="5080"/>
                <wp:docPr id="288971468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45355" name="Рисунок 1" descr="Изображение выглядит как Шрифт, текс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525" cy="670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4C193DC4" w14:textId="77777777" w:rsidR="00B719CA" w:rsidRPr="00E0503A" w:rsidRDefault="00B719CA" w:rsidP="00B719CA">
          <w:pPr>
            <w:pStyle w:val="aa"/>
            <w:rPr>
              <w:rFonts w:cs="Tahoma"/>
              <w:sz w:val="16"/>
              <w:szCs w:val="16"/>
              <w:lang w:val="en-US"/>
            </w:rPr>
          </w:pPr>
          <w:r w:rsidRPr="00E0503A">
            <w:rPr>
              <w:rFonts w:cs="Tahoma"/>
              <w:b/>
              <w:bCs/>
              <w:sz w:val="16"/>
              <w:szCs w:val="16"/>
              <w:lang w:val="en-US"/>
            </w:rPr>
            <w:t xml:space="preserve">Investitor / </w:t>
          </w:r>
          <w:r w:rsidRPr="002E50BD">
            <w:rPr>
              <w:rFonts w:cs="Tahoma"/>
              <w:b/>
              <w:bCs/>
              <w:sz w:val="16"/>
              <w:szCs w:val="16"/>
            </w:rPr>
            <w:t>Заказчик</w:t>
          </w:r>
          <w:r w:rsidRPr="00E0503A">
            <w:rPr>
              <w:rFonts w:cs="Tahoma"/>
              <w:sz w:val="16"/>
              <w:szCs w:val="16"/>
              <w:lang w:val="en-US"/>
            </w:rPr>
            <w:t>:</w:t>
          </w:r>
        </w:p>
        <w:p w14:paraId="7F635766" w14:textId="77777777" w:rsidR="00B719CA" w:rsidRPr="00E0503A" w:rsidRDefault="00B719CA" w:rsidP="00B719CA">
          <w:pPr>
            <w:pStyle w:val="aa"/>
            <w:rPr>
              <w:lang w:val="en-US"/>
            </w:rPr>
          </w:pPr>
          <w:r w:rsidRPr="00E0503A">
            <w:rPr>
              <w:rFonts w:cs="Tahoma"/>
              <w:sz w:val="16"/>
              <w:szCs w:val="16"/>
              <w:lang w:val="en-US"/>
            </w:rPr>
            <w:t>GASTRANS d.o.o., Novi Sad</w:t>
          </w:r>
        </w:p>
      </w:tc>
      <w:tc>
        <w:tcPr>
          <w:tcW w:w="1418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211CE409" w14:textId="77777777" w:rsidR="00B719CA" w:rsidRPr="000353A4" w:rsidRDefault="00B719CA" w:rsidP="00B719CA">
          <w:pPr>
            <w:pStyle w:val="aa"/>
            <w:jc w:val="right"/>
            <w:rPr>
              <w:rFonts w:cs="Tahoma"/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  <w:lang w:val="sr-Latn-RS"/>
            </w:rPr>
            <w:t>Deo projekta</w:t>
          </w:r>
          <w:r w:rsidRPr="000353A4">
            <w:rPr>
              <w:rFonts w:cs="Tahoma"/>
              <w:color w:val="050C0F" w:themeColor="text1"/>
              <w:sz w:val="16"/>
              <w:szCs w:val="16"/>
            </w:rPr>
            <w:t>:</w:t>
          </w:r>
        </w:p>
        <w:p w14:paraId="6C64EA09" w14:textId="77777777" w:rsidR="00B719CA" w:rsidRPr="000353A4" w:rsidRDefault="00B719CA" w:rsidP="00B719CA">
          <w:pPr>
            <w:pStyle w:val="aa"/>
            <w:jc w:val="right"/>
            <w:rPr>
              <w:color w:val="050C0F" w:themeColor="text1"/>
              <w:sz w:val="16"/>
              <w:szCs w:val="16"/>
            </w:rPr>
          </w:pPr>
          <w:r w:rsidRPr="000353A4">
            <w:rPr>
              <w:rFonts w:cs="Tahoma"/>
              <w:color w:val="050C0F" w:themeColor="text1"/>
              <w:sz w:val="16"/>
              <w:szCs w:val="16"/>
            </w:rPr>
            <w:t>Часть проекта:</w:t>
          </w:r>
        </w:p>
      </w:tc>
      <w:tc>
        <w:tcPr>
          <w:tcW w:w="2551" w:type="dxa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76734105" w14:textId="77777777" w:rsidR="00B719CA" w:rsidRPr="008F3C98" w:rsidRDefault="00B719CA" w:rsidP="00B719CA">
          <w:pPr>
            <w:pStyle w:val="aa"/>
            <w:rPr>
              <w:color w:val="auto"/>
              <w:sz w:val="16"/>
              <w:szCs w:val="16"/>
              <w:lang w:val="en-US"/>
            </w:rPr>
          </w:pPr>
          <w:r w:rsidRPr="008F3C98">
            <w:rPr>
              <w:color w:val="auto"/>
              <w:sz w:val="16"/>
              <w:szCs w:val="16"/>
            </w:rPr>
            <w:t>LP</w:t>
          </w:r>
        </w:p>
      </w:tc>
      <w:tc>
        <w:tcPr>
          <w:tcW w:w="1559" w:type="dxa"/>
          <w:vMerge w:val="restart"/>
          <w:vAlign w:val="center"/>
        </w:tcPr>
        <w:p w14:paraId="3E92506E" w14:textId="77777777" w:rsidR="00B719CA" w:rsidRDefault="00B719CA" w:rsidP="00B719CA">
          <w:pPr>
            <w:pStyle w:val="aa"/>
            <w:jc w:val="center"/>
            <w:rPr>
              <w:rFonts w:cs="Arial"/>
              <w:noProof/>
            </w:rPr>
          </w:pPr>
          <w:r>
            <w:rPr>
              <w:rFonts w:cs="Arial"/>
              <w:noProof/>
            </w:rPr>
            <w:drawing>
              <wp:inline distT="0" distB="0" distL="0" distR="0" wp14:anchorId="09593AA5" wp14:editId="3F2B7E5E">
                <wp:extent cx="968337" cy="243840"/>
                <wp:effectExtent l="0" t="0" r="3810" b="3810"/>
                <wp:docPr id="1759219270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833" cy="246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719CA" w14:paraId="12E66E0D" w14:textId="77777777" w:rsidTr="004F5564">
      <w:trPr>
        <w:trHeight w:val="257"/>
      </w:trPr>
      <w:tc>
        <w:tcPr>
          <w:tcW w:w="1844" w:type="dxa"/>
          <w:vMerge/>
          <w:vAlign w:val="center"/>
        </w:tcPr>
        <w:p w14:paraId="26F4A90A" w14:textId="77777777" w:rsidR="00B719CA" w:rsidRDefault="00B719CA" w:rsidP="00B719CA">
          <w:pPr>
            <w:pStyle w:val="aa"/>
          </w:pPr>
        </w:p>
      </w:tc>
      <w:tc>
        <w:tcPr>
          <w:tcW w:w="3260" w:type="dxa"/>
          <w:vAlign w:val="center"/>
        </w:tcPr>
        <w:p w14:paraId="1305BC87" w14:textId="77777777" w:rsidR="00B719CA" w:rsidRDefault="00B719CA" w:rsidP="00B719CA">
          <w:pPr>
            <w:pStyle w:val="aa"/>
            <w:rPr>
              <w:rFonts w:cs="Tahoma"/>
              <w:sz w:val="16"/>
              <w:szCs w:val="16"/>
              <w:lang w:val="sr-Latn-RS"/>
            </w:rPr>
          </w:pPr>
          <w:r w:rsidRPr="002E50BD">
            <w:rPr>
              <w:rFonts w:cs="Tahoma"/>
              <w:b/>
              <w:bCs/>
              <w:sz w:val="16"/>
              <w:szCs w:val="16"/>
              <w:lang w:val="sr-Latn-RS"/>
            </w:rPr>
            <w:t>Lokacija</w:t>
          </w:r>
          <w:r w:rsidRPr="002E50BD">
            <w:rPr>
              <w:rFonts w:cs="Tahoma"/>
              <w:sz w:val="16"/>
              <w:szCs w:val="16"/>
            </w:rPr>
            <w:t>: S</w:t>
          </w:r>
          <w:r>
            <w:rPr>
              <w:rFonts w:cs="Tahoma"/>
              <w:sz w:val="16"/>
              <w:szCs w:val="16"/>
            </w:rPr>
            <w:t>rbija</w:t>
          </w:r>
        </w:p>
        <w:p w14:paraId="5E1E3CFD" w14:textId="77777777" w:rsidR="00B719CA" w:rsidRDefault="00B719CA" w:rsidP="00B719CA">
          <w:pPr>
            <w:pStyle w:val="aa"/>
          </w:pPr>
          <w:r w:rsidRPr="002E50BD">
            <w:rPr>
              <w:rFonts w:cs="Tahoma"/>
              <w:b/>
              <w:bCs/>
              <w:sz w:val="16"/>
              <w:szCs w:val="16"/>
            </w:rPr>
            <w:t>Локация</w:t>
          </w:r>
          <w:r w:rsidRPr="002E50BD">
            <w:rPr>
              <w:rFonts w:cs="Tahoma"/>
              <w:sz w:val="16"/>
              <w:szCs w:val="16"/>
            </w:rPr>
            <w:t>: Сербия</w:t>
          </w:r>
        </w:p>
      </w:tc>
      <w:tc>
        <w:tcPr>
          <w:tcW w:w="1418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916ADB8" w14:textId="77777777" w:rsidR="00B719CA" w:rsidRPr="00836292" w:rsidRDefault="00B719CA" w:rsidP="00B719CA">
          <w:pPr>
            <w:pStyle w:val="aa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Objekat:</w:t>
          </w:r>
        </w:p>
        <w:p w14:paraId="061356B2" w14:textId="77777777" w:rsidR="00B719CA" w:rsidRPr="00836292" w:rsidRDefault="00B719CA" w:rsidP="00B719CA">
          <w:pPr>
            <w:pStyle w:val="aa"/>
            <w:jc w:val="right"/>
            <w:rPr>
              <w:sz w:val="16"/>
              <w:szCs w:val="16"/>
            </w:rPr>
          </w:pPr>
          <w:r w:rsidRPr="00836292">
            <w:rPr>
              <w:sz w:val="16"/>
              <w:szCs w:val="16"/>
            </w:rPr>
            <w:t>Oбъект:</w:t>
          </w:r>
        </w:p>
      </w:tc>
      <w:tc>
        <w:tcPr>
          <w:tcW w:w="2551" w:type="dxa"/>
          <w:gridSpan w:val="3"/>
          <w:tcBorders>
            <w:top w:val="single" w:sz="4" w:space="0" w:color="auto"/>
            <w:left w:val="single" w:sz="4" w:space="0" w:color="auto"/>
          </w:tcBorders>
          <w:vAlign w:val="center"/>
        </w:tcPr>
        <w:p w14:paraId="2EF19EE4" w14:textId="7BCFC69F" w:rsidR="00B719CA" w:rsidRPr="008F3C98" w:rsidRDefault="00B719CA" w:rsidP="00B719CA">
          <w:pPr>
            <w:pStyle w:val="aa"/>
            <w:rPr>
              <w:color w:val="auto"/>
              <w:sz w:val="16"/>
              <w:szCs w:val="16"/>
              <w:lang w:val="en-US"/>
            </w:rPr>
          </w:pPr>
          <w:r>
            <w:rPr>
              <w:color w:val="auto"/>
              <w:sz w:val="16"/>
              <w:szCs w:val="16"/>
              <w:lang w:val="en-US"/>
            </w:rPr>
            <w:t>BVS</w:t>
          </w:r>
          <w:del w:id="41" w:author="Anatolii Kramar" w:date="2025-08-20T14:30:00Z" w16du:dateUtc="2025-08-20T12:30:00Z">
            <w:r w:rsidDel="00A23EA1">
              <w:rPr>
                <w:color w:val="auto"/>
                <w:sz w:val="16"/>
                <w:szCs w:val="16"/>
                <w:lang w:val="en-US"/>
              </w:rPr>
              <w:delText>-</w:delText>
            </w:r>
          </w:del>
          <w:r>
            <w:rPr>
              <w:color w:val="auto"/>
              <w:sz w:val="16"/>
              <w:szCs w:val="16"/>
              <w:lang w:val="en-US"/>
            </w:rPr>
            <w:t>1</w:t>
          </w:r>
          <w:r w:rsidR="00281BF2">
            <w:rPr>
              <w:color w:val="auto"/>
              <w:sz w:val="16"/>
              <w:szCs w:val="16"/>
              <w:lang w:val="en-US"/>
            </w:rPr>
            <w:t>3</w:t>
          </w:r>
        </w:p>
      </w:tc>
      <w:tc>
        <w:tcPr>
          <w:tcW w:w="1559" w:type="dxa"/>
          <w:vMerge/>
        </w:tcPr>
        <w:p w14:paraId="06695B76" w14:textId="77777777" w:rsidR="00B719CA" w:rsidRDefault="00B719CA" w:rsidP="00B719CA">
          <w:pPr>
            <w:pStyle w:val="aa"/>
          </w:pPr>
        </w:p>
      </w:tc>
    </w:tr>
    <w:tr w:rsidR="00B719CA" w:rsidRPr="00A23EA1" w14:paraId="611FE902" w14:textId="77777777" w:rsidTr="004F5564">
      <w:trPr>
        <w:trHeight w:val="360"/>
      </w:trPr>
      <w:tc>
        <w:tcPr>
          <w:tcW w:w="1844" w:type="dxa"/>
          <w:vMerge/>
          <w:vAlign w:val="center"/>
        </w:tcPr>
        <w:p w14:paraId="2D189455" w14:textId="77777777" w:rsidR="00B719CA" w:rsidRDefault="00B719CA" w:rsidP="00B719CA">
          <w:pPr>
            <w:pStyle w:val="aa"/>
          </w:pPr>
        </w:p>
      </w:tc>
      <w:tc>
        <w:tcPr>
          <w:tcW w:w="3260" w:type="dxa"/>
          <w:vMerge w:val="restart"/>
          <w:vAlign w:val="center"/>
        </w:tcPr>
        <w:p w14:paraId="22FF4FC8" w14:textId="77777777" w:rsidR="00B719CA" w:rsidRPr="004B2C08" w:rsidRDefault="00B719CA" w:rsidP="00B719CA">
          <w:pPr>
            <w:spacing w:after="0"/>
            <w:jc w:val="left"/>
            <w:rPr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Projekat</w:t>
          </w:r>
          <w:r w:rsidRPr="004B2C08">
            <w:rPr>
              <w:sz w:val="16"/>
              <w:szCs w:val="16"/>
              <w:lang w:val="en-US"/>
            </w:rPr>
            <w:t xml:space="preserve"> / </w:t>
          </w:r>
          <w:r w:rsidRPr="00AF61A8">
            <w:rPr>
              <w:sz w:val="16"/>
              <w:szCs w:val="16"/>
            </w:rPr>
            <w:t>Проект</w:t>
          </w:r>
          <w:r w:rsidRPr="004B2C08">
            <w:rPr>
              <w:sz w:val="16"/>
              <w:szCs w:val="16"/>
              <w:lang w:val="en-US"/>
            </w:rPr>
            <w:t>:</w:t>
          </w:r>
        </w:p>
        <w:p w14:paraId="37A46966" w14:textId="77777777" w:rsidR="00B719CA" w:rsidRPr="004B2C08" w:rsidRDefault="00B719CA" w:rsidP="00B719CA">
          <w:pPr>
            <w:pStyle w:val="aa"/>
            <w:rPr>
              <w:sz w:val="16"/>
              <w:szCs w:val="16"/>
              <w:lang w:val="en-US"/>
            </w:rPr>
          </w:pPr>
          <w:r w:rsidRPr="004B2C08">
            <w:rPr>
              <w:rFonts w:cs="Tahoma"/>
              <w:sz w:val="16"/>
              <w:szCs w:val="16"/>
              <w:lang w:val="en-US"/>
            </w:rPr>
            <w:t>“</w:t>
          </w:r>
          <w:r w:rsidRPr="00E0503A">
            <w:rPr>
              <w:rFonts w:cs="Tahoma"/>
              <w:sz w:val="16"/>
              <w:szCs w:val="16"/>
              <w:lang w:val="en-US"/>
            </w:rPr>
            <w:t>Magistralni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gasovod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(</w:t>
          </w:r>
          <w:r w:rsidRPr="00E0503A">
            <w:rPr>
              <w:rFonts w:cs="Tahoma"/>
              <w:sz w:val="16"/>
              <w:szCs w:val="16"/>
              <w:lang w:val="en-US"/>
            </w:rPr>
            <w:t>interkonektor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)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Bugarske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- </w:t>
          </w:r>
          <w:r w:rsidRPr="00E0503A">
            <w:rPr>
              <w:rFonts w:cs="Tahoma"/>
              <w:sz w:val="16"/>
              <w:szCs w:val="16"/>
              <w:lang w:val="en-US"/>
            </w:rPr>
            <w:t>granica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 </w:t>
          </w:r>
          <w:r w:rsidRPr="00E0503A">
            <w:rPr>
              <w:rFonts w:cs="Tahoma"/>
              <w:sz w:val="16"/>
              <w:szCs w:val="16"/>
              <w:lang w:val="en-US"/>
            </w:rPr>
            <w:t>Madjarske</w:t>
          </w:r>
          <w:r w:rsidRPr="004B2C08">
            <w:rPr>
              <w:rFonts w:cs="Tahoma"/>
              <w:sz w:val="16"/>
              <w:szCs w:val="16"/>
              <w:lang w:val="en-US"/>
            </w:rPr>
            <w:t xml:space="preserve">” - </w:t>
          </w:r>
          <w:r w:rsidRPr="00E0503A">
            <w:rPr>
              <w:rFonts w:cs="Tahoma"/>
              <w:sz w:val="16"/>
              <w:szCs w:val="16"/>
              <w:lang w:val="en-US"/>
            </w:rPr>
            <w:t>Odr</w:t>
          </w:r>
          <w:r w:rsidRPr="004B2C08">
            <w:rPr>
              <w:rFonts w:cs="Tahoma"/>
              <w:sz w:val="16"/>
              <w:szCs w:val="16"/>
              <w:lang w:val="en-US"/>
            </w:rPr>
            <w:t>ž</w:t>
          </w:r>
          <w:r w:rsidRPr="00E0503A">
            <w:rPr>
              <w:rFonts w:cs="Tahoma"/>
              <w:sz w:val="16"/>
              <w:szCs w:val="16"/>
              <w:lang w:val="en-US"/>
            </w:rPr>
            <w:t>avanje</w:t>
          </w:r>
        </w:p>
      </w:tc>
      <w:tc>
        <w:tcPr>
          <w:tcW w:w="3969" w:type="dxa"/>
          <w:gridSpan w:val="4"/>
          <w:vMerge w:val="restart"/>
          <w:vAlign w:val="center"/>
        </w:tcPr>
        <w:p w14:paraId="396C3B4E" w14:textId="77777777" w:rsidR="00B719CA" w:rsidRPr="00800473" w:rsidRDefault="00B719CA" w:rsidP="00B719CA">
          <w:pPr>
            <w:jc w:val="left"/>
            <w:rPr>
              <w:b/>
              <w:bCs/>
              <w:sz w:val="16"/>
              <w:szCs w:val="16"/>
              <w:lang w:val="en-US"/>
            </w:rPr>
          </w:pPr>
          <w:r w:rsidRPr="00E0503A">
            <w:rPr>
              <w:sz w:val="16"/>
              <w:szCs w:val="16"/>
              <w:lang w:val="en-US"/>
            </w:rPr>
            <w:t>Broj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E0503A">
            <w:rPr>
              <w:sz w:val="16"/>
              <w:szCs w:val="16"/>
              <w:lang w:val="en-US"/>
            </w:rPr>
            <w:t>dokumenta</w:t>
          </w:r>
          <w:r w:rsidRPr="00800473">
            <w:rPr>
              <w:sz w:val="16"/>
              <w:szCs w:val="16"/>
              <w:lang w:val="en-US"/>
            </w:rPr>
            <w:t xml:space="preserve"> / </w:t>
          </w:r>
          <w:r w:rsidRPr="00836292">
            <w:rPr>
              <w:sz w:val="16"/>
              <w:szCs w:val="16"/>
            </w:rPr>
            <w:t>Номер</w:t>
          </w:r>
          <w:r w:rsidRPr="00800473">
            <w:rPr>
              <w:sz w:val="16"/>
              <w:szCs w:val="16"/>
              <w:lang w:val="en-US"/>
            </w:rPr>
            <w:t xml:space="preserve"> </w:t>
          </w:r>
          <w:r w:rsidRPr="00836292">
            <w:rPr>
              <w:sz w:val="16"/>
              <w:szCs w:val="16"/>
            </w:rPr>
            <w:t>документа</w:t>
          </w:r>
          <w:r w:rsidRPr="00800473">
            <w:rPr>
              <w:sz w:val="16"/>
              <w:szCs w:val="16"/>
              <w:lang w:val="en-US"/>
            </w:rPr>
            <w:t>:</w:t>
          </w:r>
        </w:p>
        <w:p w14:paraId="082C0398" w14:textId="45D89F98" w:rsidR="00B719CA" w:rsidRPr="0033001D" w:rsidRDefault="00FB62F0" w:rsidP="00B719CA">
          <w:pPr>
            <w:jc w:val="left"/>
            <w:rPr>
              <w:color w:val="EE0000"/>
              <w:sz w:val="16"/>
              <w:szCs w:val="16"/>
              <w:highlight w:val="yellow"/>
              <w:lang w:val="en-US"/>
            </w:rPr>
          </w:pPr>
          <w:r w:rsidRPr="00FB62F0">
            <w:rPr>
              <w:color w:val="auto"/>
              <w:sz w:val="16"/>
              <w:szCs w:val="16"/>
              <w:lang w:val="en-US"/>
            </w:rPr>
            <w:t>CT-DR-B-LP-BVS1</w:t>
          </w:r>
          <w:r w:rsidR="00281BF2">
            <w:rPr>
              <w:color w:val="auto"/>
              <w:sz w:val="16"/>
              <w:szCs w:val="16"/>
              <w:lang w:val="en-US"/>
            </w:rPr>
            <w:t>3</w:t>
          </w:r>
          <w:r w:rsidRPr="00FB62F0">
            <w:rPr>
              <w:color w:val="auto"/>
              <w:sz w:val="16"/>
              <w:szCs w:val="16"/>
              <w:lang w:val="en-US"/>
            </w:rPr>
            <w:t>-I.</w:t>
          </w:r>
          <w:r w:rsidR="000F2C18">
            <w:rPr>
              <w:color w:val="auto"/>
              <w:sz w:val="16"/>
              <w:szCs w:val="16"/>
              <w:lang w:val="en-US"/>
            </w:rPr>
            <w:t>7.4</w:t>
          </w:r>
          <w:r w:rsidRPr="00FB62F0">
            <w:rPr>
              <w:color w:val="auto"/>
              <w:sz w:val="16"/>
              <w:szCs w:val="16"/>
              <w:lang w:val="en-US"/>
            </w:rPr>
            <w:t>-00-1G-2025081</w:t>
          </w:r>
          <w:r w:rsidR="00870DCA">
            <w:rPr>
              <w:color w:val="auto"/>
              <w:sz w:val="16"/>
              <w:szCs w:val="16"/>
              <w:lang w:val="en-US"/>
            </w:rPr>
            <w:t>5</w:t>
          </w:r>
        </w:p>
      </w:tc>
      <w:tc>
        <w:tcPr>
          <w:tcW w:w="1559" w:type="dxa"/>
          <w:vMerge/>
        </w:tcPr>
        <w:p w14:paraId="1B92930C" w14:textId="77777777" w:rsidR="00B719CA" w:rsidRPr="001E094B" w:rsidRDefault="00B719CA" w:rsidP="00B719CA">
          <w:pPr>
            <w:pStyle w:val="aa"/>
            <w:rPr>
              <w:lang w:val="sr-Latn-RS"/>
            </w:rPr>
          </w:pPr>
        </w:p>
      </w:tc>
    </w:tr>
    <w:tr w:rsidR="00B719CA" w:rsidRPr="004B2C08" w14:paraId="24736569" w14:textId="77777777" w:rsidTr="004F5564">
      <w:trPr>
        <w:trHeight w:val="405"/>
      </w:trPr>
      <w:tc>
        <w:tcPr>
          <w:tcW w:w="1844" w:type="dxa"/>
          <w:vMerge w:val="restart"/>
          <w:vAlign w:val="center"/>
        </w:tcPr>
        <w:p w14:paraId="203ACDAA" w14:textId="77777777" w:rsidR="00B719CA" w:rsidRPr="002F3141" w:rsidRDefault="00B719CA" w:rsidP="00B719CA">
          <w:pPr>
            <w:pStyle w:val="aa"/>
            <w:jc w:val="center"/>
            <w:rPr>
              <w:b/>
              <w:bCs/>
              <w:lang w:val="en-US"/>
            </w:rPr>
          </w:pPr>
          <w:r w:rsidRPr="00BF4E06">
            <w:rPr>
              <w:b/>
              <w:bCs/>
              <w:noProof/>
              <w:lang w:val="en-US"/>
            </w:rPr>
            <w:drawing>
              <wp:inline distT="0" distB="0" distL="0" distR="0" wp14:anchorId="029BBF5C" wp14:editId="2C08CC6B">
                <wp:extent cx="1033780" cy="257810"/>
                <wp:effectExtent l="0" t="0" r="0" b="8890"/>
                <wp:doc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2013903" name="Рисунок 1" descr="Изображение выглядит как текст, Шрифт, логотип, Графика&#10;&#10;Содержимое, созданное искусственным интеллектом, может быть неверным.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780" cy="257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Merge/>
          <w:vAlign w:val="center"/>
        </w:tcPr>
        <w:p w14:paraId="0AF0C7BB" w14:textId="77777777" w:rsidR="00B719CA" w:rsidRPr="00E0503A" w:rsidRDefault="00B719CA" w:rsidP="00B719CA">
          <w:pPr>
            <w:spacing w:after="0"/>
            <w:rPr>
              <w:sz w:val="16"/>
              <w:szCs w:val="16"/>
              <w:lang w:val="en-US"/>
            </w:rPr>
          </w:pPr>
        </w:p>
      </w:tc>
      <w:tc>
        <w:tcPr>
          <w:tcW w:w="3969" w:type="dxa"/>
          <w:gridSpan w:val="4"/>
          <w:vMerge/>
          <w:vAlign w:val="center"/>
        </w:tcPr>
        <w:p w14:paraId="522B03A9" w14:textId="77777777" w:rsidR="00B719CA" w:rsidRPr="00E0503A" w:rsidRDefault="00B719CA" w:rsidP="00B719CA">
          <w:pPr>
            <w:rPr>
              <w:sz w:val="16"/>
              <w:szCs w:val="16"/>
              <w:lang w:val="en-US"/>
            </w:rPr>
          </w:pPr>
        </w:p>
      </w:tc>
      <w:tc>
        <w:tcPr>
          <w:tcW w:w="1559" w:type="dxa"/>
          <w:vMerge/>
        </w:tcPr>
        <w:p w14:paraId="5738431C" w14:textId="77777777" w:rsidR="00B719CA" w:rsidRPr="001E094B" w:rsidRDefault="00B719CA" w:rsidP="00B719CA">
          <w:pPr>
            <w:pStyle w:val="aa"/>
            <w:rPr>
              <w:lang w:val="sr-Latn-RS"/>
            </w:rPr>
          </w:pPr>
        </w:p>
      </w:tc>
    </w:tr>
    <w:tr w:rsidR="00B719CA" w14:paraId="77B94BF4" w14:textId="77777777" w:rsidTr="004F5564">
      <w:trPr>
        <w:trHeight w:val="70"/>
      </w:trPr>
      <w:tc>
        <w:tcPr>
          <w:tcW w:w="1844" w:type="dxa"/>
          <w:vMerge/>
          <w:vAlign w:val="center"/>
        </w:tcPr>
        <w:p w14:paraId="7A06379F" w14:textId="77777777" w:rsidR="00B719CA" w:rsidRPr="001E094B" w:rsidRDefault="00B719CA" w:rsidP="00B719CA">
          <w:pPr>
            <w:pStyle w:val="aa"/>
            <w:rPr>
              <w:lang w:val="sr-Latn-RS"/>
            </w:rPr>
          </w:pPr>
        </w:p>
      </w:tc>
      <w:tc>
        <w:tcPr>
          <w:tcW w:w="3260" w:type="dxa"/>
          <w:vAlign w:val="center"/>
        </w:tcPr>
        <w:p w14:paraId="5B90BDBB" w14:textId="77777777" w:rsidR="00B719CA" w:rsidRPr="007F18C0" w:rsidRDefault="00B719CA" w:rsidP="00B719CA">
          <w:pPr>
            <w:pStyle w:val="aa"/>
            <w:rPr>
              <w:rFonts w:cs="Tahoma"/>
              <w:sz w:val="16"/>
              <w:szCs w:val="16"/>
              <w:lang w:val="nn-NO"/>
            </w:rPr>
          </w:pP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Naziv dokumenta: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5ACB8939" w14:textId="77777777" w:rsidR="00B719CA" w:rsidRPr="007F18C0" w:rsidRDefault="00B719CA" w:rsidP="00B719CA">
          <w:pPr>
            <w:pStyle w:val="aa"/>
            <w:rPr>
              <w:rFonts w:cs="Tahoma"/>
              <w:sz w:val="16"/>
              <w:szCs w:val="16"/>
              <w:lang w:val="nn-NO"/>
            </w:rPr>
          </w:pPr>
          <w:r w:rsidRPr="00E0503A">
            <w:rPr>
              <w:rFonts w:cs="Tahoma"/>
              <w:sz w:val="16"/>
              <w:szCs w:val="16"/>
              <w:lang w:val="sr-Latn-RS"/>
            </w:rPr>
            <w:t xml:space="preserve">IZVEŠTAJ PO IZVEDENIM RADOVIMA   </w:t>
          </w:r>
        </w:p>
        <w:p w14:paraId="4D5C24D3" w14:textId="77777777" w:rsidR="00B719CA" w:rsidRDefault="00B719CA" w:rsidP="00B719CA">
          <w:pPr>
            <w:pStyle w:val="aa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b/>
              <w:bCs/>
              <w:sz w:val="16"/>
              <w:szCs w:val="16"/>
            </w:rPr>
            <w:t>Имя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 xml:space="preserve"> </w:t>
          </w:r>
          <w:r w:rsidRPr="002E50BD">
            <w:rPr>
              <w:rFonts w:cs="Tahoma"/>
              <w:b/>
              <w:bCs/>
              <w:sz w:val="16"/>
              <w:szCs w:val="16"/>
            </w:rPr>
            <w:t>документа</w:t>
          </w:r>
          <w:r w:rsidRPr="001E094B">
            <w:rPr>
              <w:rFonts w:cs="Tahoma"/>
              <w:b/>
              <w:bCs/>
              <w:sz w:val="16"/>
              <w:szCs w:val="16"/>
              <w:lang w:val="sr-Latn-RS"/>
            </w:rPr>
            <w:t>:</w:t>
          </w:r>
          <w:r w:rsidRPr="001E094B">
            <w:rPr>
              <w:rFonts w:cs="Tahoma"/>
              <w:sz w:val="16"/>
              <w:szCs w:val="16"/>
              <w:lang w:val="sr-Latn-RS"/>
            </w:rPr>
            <w:t xml:space="preserve"> </w:t>
          </w:r>
        </w:p>
        <w:p w14:paraId="62FD99AD" w14:textId="77777777" w:rsidR="00B719CA" w:rsidRPr="00E0503A" w:rsidRDefault="00B719CA" w:rsidP="00B719CA">
          <w:pPr>
            <w:pStyle w:val="aa"/>
            <w:rPr>
              <w:rFonts w:cs="Tahoma"/>
              <w:sz w:val="16"/>
              <w:szCs w:val="16"/>
            </w:rPr>
          </w:pPr>
          <w:r w:rsidRPr="00E0503A">
            <w:rPr>
              <w:rFonts w:cs="Tahoma"/>
              <w:sz w:val="16"/>
              <w:szCs w:val="16"/>
            </w:rPr>
            <w:t>ОТЧЕТ ПО ВЫПОЛНЕННЫМ РАБОТАМ</w:t>
          </w:r>
        </w:p>
      </w:tc>
      <w:tc>
        <w:tcPr>
          <w:tcW w:w="1418" w:type="dxa"/>
          <w:vAlign w:val="center"/>
        </w:tcPr>
        <w:p w14:paraId="35FD78AF" w14:textId="77777777" w:rsidR="00B719CA" w:rsidRDefault="00B719CA" w:rsidP="00B719CA">
          <w:pPr>
            <w:pStyle w:val="aa"/>
            <w:jc w:val="right"/>
            <w:rPr>
              <w:rFonts w:cs="Tahoma"/>
              <w:sz w:val="16"/>
              <w:szCs w:val="16"/>
            </w:rPr>
          </w:pPr>
          <w:r w:rsidRPr="002E50BD">
            <w:rPr>
              <w:rFonts w:cs="Tahoma"/>
              <w:sz w:val="16"/>
              <w:szCs w:val="16"/>
            </w:rPr>
            <w:t>Rev.</w:t>
          </w:r>
          <w:r>
            <w:rPr>
              <w:rFonts w:cs="Tahoma"/>
              <w:sz w:val="16"/>
              <w:szCs w:val="16"/>
            </w:rPr>
            <w:t>:</w:t>
          </w:r>
        </w:p>
        <w:p w14:paraId="580BAE8F" w14:textId="77777777" w:rsidR="00B719CA" w:rsidRDefault="00B719CA" w:rsidP="00B719CA">
          <w:pPr>
            <w:pStyle w:val="aa"/>
            <w:jc w:val="right"/>
          </w:pPr>
          <w:r>
            <w:rPr>
              <w:rFonts w:cs="Tahoma"/>
              <w:sz w:val="16"/>
              <w:szCs w:val="16"/>
            </w:rPr>
            <w:t>Реб.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567" w:type="dxa"/>
          <w:vAlign w:val="center"/>
        </w:tcPr>
        <w:p w14:paraId="53348DBF" w14:textId="77777777" w:rsidR="00B719CA" w:rsidRPr="007F18C0" w:rsidRDefault="00B719CA" w:rsidP="00B719CA">
          <w:pPr>
            <w:pStyle w:val="aa"/>
            <w:jc w:val="center"/>
            <w:rPr>
              <w:sz w:val="16"/>
              <w:szCs w:val="16"/>
            </w:rPr>
          </w:pPr>
          <w:r w:rsidRPr="007F18C0">
            <w:rPr>
              <w:color w:val="050C0F" w:themeColor="text1"/>
              <w:sz w:val="16"/>
              <w:szCs w:val="16"/>
            </w:rPr>
            <w:t>00</w:t>
          </w:r>
        </w:p>
      </w:tc>
      <w:tc>
        <w:tcPr>
          <w:tcW w:w="850" w:type="dxa"/>
          <w:vAlign w:val="center"/>
        </w:tcPr>
        <w:p w14:paraId="222EC483" w14:textId="77777777" w:rsidR="00B719CA" w:rsidRDefault="00B719CA" w:rsidP="00B719CA">
          <w:pPr>
            <w:pStyle w:val="aa"/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Str.:</w:t>
          </w:r>
        </w:p>
        <w:p w14:paraId="77358D2F" w14:textId="77777777" w:rsidR="00B719CA" w:rsidRDefault="00B719CA" w:rsidP="00B719CA">
          <w:pPr>
            <w:pStyle w:val="aa"/>
            <w:jc w:val="right"/>
          </w:pPr>
          <w:r>
            <w:rPr>
              <w:rFonts w:cs="Tahoma"/>
              <w:sz w:val="16"/>
              <w:szCs w:val="16"/>
            </w:rPr>
            <w:t>Стр.</w:t>
          </w:r>
          <w:r>
            <w:rPr>
              <w:rFonts w:cs="Tahoma"/>
              <w:sz w:val="16"/>
              <w:szCs w:val="16"/>
              <w:lang w:val="sl-SI"/>
            </w:rPr>
            <w:t>:</w:t>
          </w:r>
        </w:p>
      </w:tc>
      <w:tc>
        <w:tcPr>
          <w:tcW w:w="1134" w:type="dxa"/>
          <w:vAlign w:val="center"/>
        </w:tcPr>
        <w:p w14:paraId="5C763BBC" w14:textId="77777777" w:rsidR="00B719CA" w:rsidRPr="00C008F7" w:rsidRDefault="00B719CA" w:rsidP="00B719CA">
          <w:pPr>
            <w:pStyle w:val="aa"/>
            <w:jc w:val="center"/>
          </w:pP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PAGE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1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  <w:lang w:val="sl-SI"/>
            </w:rPr>
            <w:t>/</w:t>
          </w:r>
          <w:r w:rsidRPr="00C008F7">
            <w:rPr>
              <w:rFonts w:cs="Tahoma"/>
              <w:sz w:val="16"/>
              <w:szCs w:val="16"/>
            </w:rPr>
            <w:t xml:space="preserve"> </w:t>
          </w:r>
          <w:r w:rsidRPr="00C008F7">
            <w:rPr>
              <w:rFonts w:cs="Tahoma"/>
              <w:sz w:val="16"/>
              <w:szCs w:val="16"/>
            </w:rPr>
            <w:fldChar w:fldCharType="begin"/>
          </w:r>
          <w:r w:rsidRPr="00C008F7">
            <w:rPr>
              <w:rFonts w:cs="Tahoma"/>
              <w:sz w:val="16"/>
              <w:szCs w:val="16"/>
            </w:rPr>
            <w:instrText xml:space="preserve"> NUMPAGES  \* Arabic  \* MERGEFORMAT </w:instrText>
          </w:r>
          <w:r w:rsidRPr="00C008F7">
            <w:rPr>
              <w:rFonts w:cs="Tahoma"/>
              <w:sz w:val="16"/>
              <w:szCs w:val="16"/>
            </w:rPr>
            <w:fldChar w:fldCharType="separate"/>
          </w:r>
          <w:r>
            <w:rPr>
              <w:rFonts w:cs="Tahoma"/>
              <w:sz w:val="16"/>
              <w:szCs w:val="16"/>
            </w:rPr>
            <w:t>3</w:t>
          </w:r>
          <w:r w:rsidRPr="00C008F7">
            <w:rPr>
              <w:rFonts w:cs="Tahoma"/>
              <w:sz w:val="16"/>
              <w:szCs w:val="16"/>
            </w:rPr>
            <w:fldChar w:fldCharType="end"/>
          </w:r>
        </w:p>
      </w:tc>
      <w:tc>
        <w:tcPr>
          <w:tcW w:w="1559" w:type="dxa"/>
          <w:vMerge/>
        </w:tcPr>
        <w:p w14:paraId="3EDE7849" w14:textId="77777777" w:rsidR="00B719CA" w:rsidRPr="00C008F7" w:rsidRDefault="00B719CA" w:rsidP="00B719CA">
          <w:pPr>
            <w:pStyle w:val="aa"/>
            <w:jc w:val="center"/>
            <w:rPr>
              <w:rFonts w:cs="Tahoma"/>
              <w:sz w:val="16"/>
              <w:szCs w:val="16"/>
            </w:rPr>
          </w:pPr>
        </w:p>
      </w:tc>
    </w:tr>
  </w:tbl>
  <w:p w14:paraId="6FE2E586" w14:textId="77777777" w:rsidR="00E0503A" w:rsidRDefault="00E0503A" w:rsidP="00E0503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E78"/>
    <w:multiLevelType w:val="hybridMultilevel"/>
    <w:tmpl w:val="8AE63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22A06"/>
    <w:multiLevelType w:val="multilevel"/>
    <w:tmpl w:val="0B04EA5A"/>
    <w:lvl w:ilvl="0">
      <w:start w:val="1"/>
      <w:numFmt w:val="decimalZero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3D66240"/>
    <w:multiLevelType w:val="multilevel"/>
    <w:tmpl w:val="E04446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24B8F"/>
    <w:multiLevelType w:val="multilevel"/>
    <w:tmpl w:val="4968968C"/>
    <w:styleLink w:val="da1"/>
    <w:lvl w:ilvl="0">
      <w:start w:val="1"/>
      <w:numFmt w:val="decimalZero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71857"/>
    <w:multiLevelType w:val="multilevel"/>
    <w:tmpl w:val="328A5506"/>
    <w:lvl w:ilvl="0">
      <w:start w:val="1"/>
      <w:numFmt w:val="decimalZero"/>
      <w:lvlText w:val="7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B5A34FF"/>
    <w:multiLevelType w:val="multilevel"/>
    <w:tmpl w:val="A92225D2"/>
    <w:lvl w:ilvl="0">
      <w:start w:val="1"/>
      <w:numFmt w:val="decimal"/>
      <w:pStyle w:val="1"/>
      <w:lvlText w:val="%1."/>
      <w:lvlJc w:val="left"/>
      <w:pPr>
        <w:ind w:left="360" w:hanging="360"/>
      </w:pPr>
      <w:rPr>
        <w:color w:val="0090DA" w:themeColor="text2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1080" w:hanging="1080"/>
      </w:pPr>
    </w:lvl>
    <w:lvl w:ilvl="4">
      <w:start w:val="1"/>
      <w:numFmt w:val="decimal"/>
      <w:pStyle w:val="5"/>
      <w:lvlText w:val="%1.%2.%3.%4.%5."/>
      <w:lvlJc w:val="left"/>
      <w:pPr>
        <w:ind w:left="1080" w:hanging="1080"/>
      </w:pPr>
    </w:lvl>
    <w:lvl w:ilvl="5">
      <w:start w:val="1"/>
      <w:numFmt w:val="decimal"/>
      <w:pStyle w:val="6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0CC924AE"/>
    <w:multiLevelType w:val="hybridMultilevel"/>
    <w:tmpl w:val="D5B41050"/>
    <w:lvl w:ilvl="0" w:tplc="617E8B0C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0DAB0F9C"/>
    <w:multiLevelType w:val="multilevel"/>
    <w:tmpl w:val="2D183F3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0EC67954"/>
    <w:multiLevelType w:val="hybridMultilevel"/>
    <w:tmpl w:val="D55E16BE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255DD"/>
    <w:multiLevelType w:val="multilevel"/>
    <w:tmpl w:val="7E70F6E8"/>
    <w:lvl w:ilvl="0">
      <w:start w:val="1"/>
      <w:numFmt w:val="bullet"/>
      <w:pStyle w:val="List-DOT10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168D5A1E"/>
    <w:multiLevelType w:val="hybridMultilevel"/>
    <w:tmpl w:val="0F7C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975483"/>
    <w:multiLevelType w:val="multilevel"/>
    <w:tmpl w:val="E316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1057D6"/>
    <w:multiLevelType w:val="hybridMultilevel"/>
    <w:tmpl w:val="14B47BCA"/>
    <w:lvl w:ilvl="0" w:tplc="461E68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67114"/>
    <w:multiLevelType w:val="multilevel"/>
    <w:tmpl w:val="A97C685C"/>
    <w:lvl w:ilvl="0">
      <w:start w:val="1"/>
      <w:numFmt w:val="lowerLetter"/>
      <w:pStyle w:val="Numberedlist-ABC0"/>
      <w:lvlText w:val="%1."/>
      <w:lvlJc w:val="left"/>
      <w:pPr>
        <w:ind w:left="851" w:hanging="426"/>
      </w:p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14" w15:restartNumberingAfterBreak="0">
    <w:nsid w:val="1FE24A65"/>
    <w:multiLevelType w:val="multilevel"/>
    <w:tmpl w:val="929C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B83850"/>
    <w:multiLevelType w:val="multilevel"/>
    <w:tmpl w:val="0E0A1816"/>
    <w:lvl w:ilvl="0">
      <w:start w:val="1"/>
      <w:numFmt w:val="decimal"/>
      <w:pStyle w:val="Reference-standard0"/>
      <w:lvlText w:val="[S-%1]"/>
      <w:lvlJc w:val="left"/>
      <w:rPr>
        <w:b w:val="0"/>
        <w:i w:val="0"/>
        <w:caps w:val="0"/>
        <w:smallCaps w:val="0"/>
        <w:strike w:val="0"/>
        <w:color w:val="000000"/>
        <w:spacing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042FD"/>
    <w:multiLevelType w:val="multilevel"/>
    <w:tmpl w:val="41523594"/>
    <w:lvl w:ilvl="0">
      <w:start w:val="1"/>
      <w:numFmt w:val="bullet"/>
      <w:pStyle w:val="List-DOT30"/>
      <w:lvlText w:val="­"/>
      <w:lvlJc w:val="left"/>
      <w:pPr>
        <w:ind w:left="992" w:hanging="141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2454021"/>
    <w:multiLevelType w:val="multilevel"/>
    <w:tmpl w:val="FCD62F2A"/>
    <w:lvl w:ilvl="0">
      <w:start w:val="1"/>
      <w:numFmt w:val="bullet"/>
      <w:pStyle w:val="List-DOT20"/>
      <w:lvlText w:val="o"/>
      <w:lvlJc w:val="left"/>
      <w:pPr>
        <w:ind w:left="851" w:hanging="426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27D2D82"/>
    <w:multiLevelType w:val="multilevel"/>
    <w:tmpl w:val="EF6827F6"/>
    <w:lvl w:ilvl="0">
      <w:start w:val="1"/>
      <w:numFmt w:val="decimalZero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2897A94"/>
    <w:multiLevelType w:val="multilevel"/>
    <w:tmpl w:val="B430300C"/>
    <w:lvl w:ilvl="0">
      <w:start w:val="1"/>
      <w:numFmt w:val="decimalZero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381425A2"/>
    <w:multiLevelType w:val="multilevel"/>
    <w:tmpl w:val="C7AEE2B6"/>
    <w:lvl w:ilvl="0">
      <w:start w:val="1"/>
      <w:numFmt w:val="decimalZero"/>
      <w:lvlText w:val="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767AFE"/>
    <w:multiLevelType w:val="multilevel"/>
    <w:tmpl w:val="5024D9E2"/>
    <w:lvl w:ilvl="0">
      <w:start w:val="1"/>
      <w:numFmt w:val="decimalZero"/>
      <w:lvlText w:val="2.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DB7DCA"/>
    <w:multiLevelType w:val="multilevel"/>
    <w:tmpl w:val="0896B4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8260CE"/>
    <w:multiLevelType w:val="multilevel"/>
    <w:tmpl w:val="23945F56"/>
    <w:lvl w:ilvl="0">
      <w:start w:val="1"/>
      <w:numFmt w:val="decimal"/>
      <w:pStyle w:val="Reference-document0"/>
      <w:lvlText w:val="[D-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C1037E"/>
    <w:multiLevelType w:val="multilevel"/>
    <w:tmpl w:val="71A073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5" w15:restartNumberingAfterBreak="0">
    <w:nsid w:val="6EBC7FF4"/>
    <w:multiLevelType w:val="multilevel"/>
    <w:tmpl w:val="2938C42E"/>
    <w:lvl w:ilvl="0">
      <w:start w:val="1"/>
      <w:numFmt w:val="decimal"/>
      <w:pStyle w:val="Numberedlist-1230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739FC"/>
    <w:multiLevelType w:val="hybridMultilevel"/>
    <w:tmpl w:val="4EA46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534">
    <w:abstractNumId w:val="24"/>
  </w:num>
  <w:num w:numId="2" w16cid:durableId="1376197787">
    <w:abstractNumId w:val="7"/>
  </w:num>
  <w:num w:numId="3" w16cid:durableId="206181130">
    <w:abstractNumId w:val="23"/>
  </w:num>
  <w:num w:numId="4" w16cid:durableId="2033339055">
    <w:abstractNumId w:val="16"/>
  </w:num>
  <w:num w:numId="5" w16cid:durableId="843937616">
    <w:abstractNumId w:val="9"/>
  </w:num>
  <w:num w:numId="6" w16cid:durableId="1295719315">
    <w:abstractNumId w:val="17"/>
  </w:num>
  <w:num w:numId="7" w16cid:durableId="1436173567">
    <w:abstractNumId w:val="5"/>
  </w:num>
  <w:num w:numId="8" w16cid:durableId="705566536">
    <w:abstractNumId w:val="13"/>
  </w:num>
  <w:num w:numId="9" w16cid:durableId="1082489823">
    <w:abstractNumId w:val="15"/>
  </w:num>
  <w:num w:numId="10" w16cid:durableId="2135711614">
    <w:abstractNumId w:val="25"/>
  </w:num>
  <w:num w:numId="11" w16cid:durableId="1811438570">
    <w:abstractNumId w:val="11"/>
  </w:num>
  <w:num w:numId="12" w16cid:durableId="2015061656">
    <w:abstractNumId w:val="2"/>
  </w:num>
  <w:num w:numId="13" w16cid:durableId="2006012365">
    <w:abstractNumId w:val="22"/>
  </w:num>
  <w:num w:numId="14" w16cid:durableId="1506241266">
    <w:abstractNumId w:val="10"/>
  </w:num>
  <w:num w:numId="15" w16cid:durableId="971668910">
    <w:abstractNumId w:val="0"/>
  </w:num>
  <w:num w:numId="16" w16cid:durableId="1190802617">
    <w:abstractNumId w:val="14"/>
  </w:num>
  <w:num w:numId="17" w16cid:durableId="1054936575">
    <w:abstractNumId w:val="26"/>
  </w:num>
  <w:num w:numId="18" w16cid:durableId="754592578">
    <w:abstractNumId w:val="21"/>
  </w:num>
  <w:num w:numId="19" w16cid:durableId="1657495092">
    <w:abstractNumId w:val="3"/>
  </w:num>
  <w:num w:numId="20" w16cid:durableId="274405804">
    <w:abstractNumId w:val="1"/>
  </w:num>
  <w:num w:numId="21" w16cid:durableId="633752638">
    <w:abstractNumId w:val="18"/>
  </w:num>
  <w:num w:numId="22" w16cid:durableId="1263953928">
    <w:abstractNumId w:val="20"/>
  </w:num>
  <w:num w:numId="23" w16cid:durableId="1317343824">
    <w:abstractNumId w:val="19"/>
  </w:num>
  <w:num w:numId="24" w16cid:durableId="1371101937">
    <w:abstractNumId w:val="4"/>
  </w:num>
  <w:num w:numId="25" w16cid:durableId="1287128811">
    <w:abstractNumId w:val="12"/>
  </w:num>
  <w:num w:numId="26" w16cid:durableId="1393966601">
    <w:abstractNumId w:val="8"/>
  </w:num>
  <w:num w:numId="27" w16cid:durableId="32436137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atolii Kramar">
    <w15:presenceInfo w15:providerId="AD" w15:userId="S::kramaras@cmtech.rs::675f8a8e-23b4-4575-b9f5-ffa47e87fa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trackRevisions/>
  <w:doNotTrackMoves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81C"/>
    <w:rsid w:val="0000137E"/>
    <w:rsid w:val="00002D9F"/>
    <w:rsid w:val="00004621"/>
    <w:rsid w:val="000078BE"/>
    <w:rsid w:val="0001160D"/>
    <w:rsid w:val="00013A10"/>
    <w:rsid w:val="000144D4"/>
    <w:rsid w:val="00023FDB"/>
    <w:rsid w:val="00032F39"/>
    <w:rsid w:val="000336D1"/>
    <w:rsid w:val="00036E0F"/>
    <w:rsid w:val="00045A3E"/>
    <w:rsid w:val="000476A7"/>
    <w:rsid w:val="00053132"/>
    <w:rsid w:val="00054243"/>
    <w:rsid w:val="00056505"/>
    <w:rsid w:val="0005706B"/>
    <w:rsid w:val="0006142F"/>
    <w:rsid w:val="00061766"/>
    <w:rsid w:val="000632A7"/>
    <w:rsid w:val="000646CA"/>
    <w:rsid w:val="00066330"/>
    <w:rsid w:val="00071DF1"/>
    <w:rsid w:val="00072491"/>
    <w:rsid w:val="00073D5B"/>
    <w:rsid w:val="00074008"/>
    <w:rsid w:val="00081D40"/>
    <w:rsid w:val="00087334"/>
    <w:rsid w:val="0009470B"/>
    <w:rsid w:val="00096018"/>
    <w:rsid w:val="000963A9"/>
    <w:rsid w:val="000A21F4"/>
    <w:rsid w:val="000A2244"/>
    <w:rsid w:val="000A2A28"/>
    <w:rsid w:val="000B010D"/>
    <w:rsid w:val="000C2EED"/>
    <w:rsid w:val="000D31F4"/>
    <w:rsid w:val="000D4B29"/>
    <w:rsid w:val="000D7ED0"/>
    <w:rsid w:val="000E09DC"/>
    <w:rsid w:val="000E4DBE"/>
    <w:rsid w:val="000E4ED3"/>
    <w:rsid w:val="000F1319"/>
    <w:rsid w:val="000F2912"/>
    <w:rsid w:val="000F2C18"/>
    <w:rsid w:val="000F32C4"/>
    <w:rsid w:val="00114819"/>
    <w:rsid w:val="00122D2F"/>
    <w:rsid w:val="001264D2"/>
    <w:rsid w:val="00132D32"/>
    <w:rsid w:val="0013437F"/>
    <w:rsid w:val="001518C6"/>
    <w:rsid w:val="00152AF6"/>
    <w:rsid w:val="00173EB7"/>
    <w:rsid w:val="001772D0"/>
    <w:rsid w:val="00181EE5"/>
    <w:rsid w:val="00182271"/>
    <w:rsid w:val="00187E1F"/>
    <w:rsid w:val="001922D6"/>
    <w:rsid w:val="00193D29"/>
    <w:rsid w:val="00194835"/>
    <w:rsid w:val="00195FA1"/>
    <w:rsid w:val="00195FBA"/>
    <w:rsid w:val="001A3BFA"/>
    <w:rsid w:val="001A43A9"/>
    <w:rsid w:val="001B6FC7"/>
    <w:rsid w:val="001B79AC"/>
    <w:rsid w:val="001C18EB"/>
    <w:rsid w:val="001C33AE"/>
    <w:rsid w:val="001D06D9"/>
    <w:rsid w:val="001D730A"/>
    <w:rsid w:val="001E593C"/>
    <w:rsid w:val="001F51B4"/>
    <w:rsid w:val="001F582C"/>
    <w:rsid w:val="001F6E9D"/>
    <w:rsid w:val="00202696"/>
    <w:rsid w:val="00203190"/>
    <w:rsid w:val="00206C59"/>
    <w:rsid w:val="00211B1B"/>
    <w:rsid w:val="00222608"/>
    <w:rsid w:val="00222D27"/>
    <w:rsid w:val="0023031B"/>
    <w:rsid w:val="00230F1B"/>
    <w:rsid w:val="00233C0F"/>
    <w:rsid w:val="00242030"/>
    <w:rsid w:val="00252FCD"/>
    <w:rsid w:val="002559E5"/>
    <w:rsid w:val="00260062"/>
    <w:rsid w:val="0026403A"/>
    <w:rsid w:val="00275B2D"/>
    <w:rsid w:val="00276514"/>
    <w:rsid w:val="00281BF2"/>
    <w:rsid w:val="00285096"/>
    <w:rsid w:val="00285B11"/>
    <w:rsid w:val="002912B5"/>
    <w:rsid w:val="002963D9"/>
    <w:rsid w:val="00297781"/>
    <w:rsid w:val="00297A28"/>
    <w:rsid w:val="00297E37"/>
    <w:rsid w:val="002A1FE4"/>
    <w:rsid w:val="002A29C0"/>
    <w:rsid w:val="002A50D9"/>
    <w:rsid w:val="002B268F"/>
    <w:rsid w:val="002B271F"/>
    <w:rsid w:val="002B742D"/>
    <w:rsid w:val="002C093A"/>
    <w:rsid w:val="002D2C0F"/>
    <w:rsid w:val="002D6E03"/>
    <w:rsid w:val="002D7217"/>
    <w:rsid w:val="002F2DFA"/>
    <w:rsid w:val="002F4217"/>
    <w:rsid w:val="002F6248"/>
    <w:rsid w:val="003057A2"/>
    <w:rsid w:val="0031075A"/>
    <w:rsid w:val="00314FBC"/>
    <w:rsid w:val="00317E2B"/>
    <w:rsid w:val="00324E64"/>
    <w:rsid w:val="00332D2A"/>
    <w:rsid w:val="003338D0"/>
    <w:rsid w:val="00341B54"/>
    <w:rsid w:val="0036181C"/>
    <w:rsid w:val="00361C9A"/>
    <w:rsid w:val="003678DA"/>
    <w:rsid w:val="00371794"/>
    <w:rsid w:val="00371EF2"/>
    <w:rsid w:val="00375FF0"/>
    <w:rsid w:val="00376233"/>
    <w:rsid w:val="0038071C"/>
    <w:rsid w:val="00381A69"/>
    <w:rsid w:val="00387ECF"/>
    <w:rsid w:val="00390BAB"/>
    <w:rsid w:val="00391C65"/>
    <w:rsid w:val="00392FF2"/>
    <w:rsid w:val="003B325F"/>
    <w:rsid w:val="003B38BE"/>
    <w:rsid w:val="003C468E"/>
    <w:rsid w:val="003C5954"/>
    <w:rsid w:val="003D3CED"/>
    <w:rsid w:val="003D46FE"/>
    <w:rsid w:val="003E41ED"/>
    <w:rsid w:val="003E4E81"/>
    <w:rsid w:val="0040794C"/>
    <w:rsid w:val="0041331A"/>
    <w:rsid w:val="00413D08"/>
    <w:rsid w:val="004311F1"/>
    <w:rsid w:val="004317A0"/>
    <w:rsid w:val="00433629"/>
    <w:rsid w:val="00440E6A"/>
    <w:rsid w:val="004429CB"/>
    <w:rsid w:val="0044506C"/>
    <w:rsid w:val="00447E67"/>
    <w:rsid w:val="004622FC"/>
    <w:rsid w:val="0046367E"/>
    <w:rsid w:val="0046747D"/>
    <w:rsid w:val="0047663F"/>
    <w:rsid w:val="00480047"/>
    <w:rsid w:val="004804CC"/>
    <w:rsid w:val="00481EAD"/>
    <w:rsid w:val="0048325F"/>
    <w:rsid w:val="00485929"/>
    <w:rsid w:val="00490C00"/>
    <w:rsid w:val="00495D03"/>
    <w:rsid w:val="00497705"/>
    <w:rsid w:val="00497954"/>
    <w:rsid w:val="004A7306"/>
    <w:rsid w:val="004B06E8"/>
    <w:rsid w:val="004C049A"/>
    <w:rsid w:val="004C4221"/>
    <w:rsid w:val="004C65E6"/>
    <w:rsid w:val="004C6800"/>
    <w:rsid w:val="004D5812"/>
    <w:rsid w:val="004D6FC3"/>
    <w:rsid w:val="004E7368"/>
    <w:rsid w:val="004F07F6"/>
    <w:rsid w:val="004F4A64"/>
    <w:rsid w:val="005034D8"/>
    <w:rsid w:val="00503942"/>
    <w:rsid w:val="0051123E"/>
    <w:rsid w:val="005136E3"/>
    <w:rsid w:val="00515EF9"/>
    <w:rsid w:val="00532573"/>
    <w:rsid w:val="00532DED"/>
    <w:rsid w:val="00533126"/>
    <w:rsid w:val="00540947"/>
    <w:rsid w:val="00544953"/>
    <w:rsid w:val="00550A4F"/>
    <w:rsid w:val="005567DD"/>
    <w:rsid w:val="005641D8"/>
    <w:rsid w:val="005647F7"/>
    <w:rsid w:val="005650A2"/>
    <w:rsid w:val="00571F17"/>
    <w:rsid w:val="0057301A"/>
    <w:rsid w:val="00575FEA"/>
    <w:rsid w:val="00577A29"/>
    <w:rsid w:val="00577FA7"/>
    <w:rsid w:val="00583AE4"/>
    <w:rsid w:val="005877BB"/>
    <w:rsid w:val="00587CF5"/>
    <w:rsid w:val="005A0AAE"/>
    <w:rsid w:val="005A1F78"/>
    <w:rsid w:val="005B0F80"/>
    <w:rsid w:val="005B0F8D"/>
    <w:rsid w:val="005B5AB9"/>
    <w:rsid w:val="005D2662"/>
    <w:rsid w:val="005D2EFE"/>
    <w:rsid w:val="005E0440"/>
    <w:rsid w:val="005F1DC2"/>
    <w:rsid w:val="005F1E18"/>
    <w:rsid w:val="00601D5B"/>
    <w:rsid w:val="006056EC"/>
    <w:rsid w:val="00610164"/>
    <w:rsid w:val="0061313B"/>
    <w:rsid w:val="00613EAC"/>
    <w:rsid w:val="00621CAF"/>
    <w:rsid w:val="006257FA"/>
    <w:rsid w:val="00631A7E"/>
    <w:rsid w:val="00635FBA"/>
    <w:rsid w:val="00636CBE"/>
    <w:rsid w:val="00637806"/>
    <w:rsid w:val="00640CB5"/>
    <w:rsid w:val="00642532"/>
    <w:rsid w:val="00643EFA"/>
    <w:rsid w:val="00652265"/>
    <w:rsid w:val="00652948"/>
    <w:rsid w:val="00661D7F"/>
    <w:rsid w:val="0067160A"/>
    <w:rsid w:val="00672AAD"/>
    <w:rsid w:val="00677ABB"/>
    <w:rsid w:val="00680927"/>
    <w:rsid w:val="0068605C"/>
    <w:rsid w:val="006863B1"/>
    <w:rsid w:val="00686449"/>
    <w:rsid w:val="006917C2"/>
    <w:rsid w:val="00692B75"/>
    <w:rsid w:val="006942C5"/>
    <w:rsid w:val="00697625"/>
    <w:rsid w:val="006A691F"/>
    <w:rsid w:val="006C5228"/>
    <w:rsid w:val="006C771F"/>
    <w:rsid w:val="006D7B1F"/>
    <w:rsid w:val="006D7BFC"/>
    <w:rsid w:val="006E16EC"/>
    <w:rsid w:val="006E1954"/>
    <w:rsid w:val="006E5EBE"/>
    <w:rsid w:val="006F1614"/>
    <w:rsid w:val="006F30F3"/>
    <w:rsid w:val="006F734F"/>
    <w:rsid w:val="00701427"/>
    <w:rsid w:val="00703585"/>
    <w:rsid w:val="00703781"/>
    <w:rsid w:val="00704082"/>
    <w:rsid w:val="00711945"/>
    <w:rsid w:val="00711B99"/>
    <w:rsid w:val="007128CF"/>
    <w:rsid w:val="00721EF5"/>
    <w:rsid w:val="007423BD"/>
    <w:rsid w:val="007450A6"/>
    <w:rsid w:val="00745B98"/>
    <w:rsid w:val="00752D7C"/>
    <w:rsid w:val="007538C0"/>
    <w:rsid w:val="00757801"/>
    <w:rsid w:val="00761EAA"/>
    <w:rsid w:val="0076676A"/>
    <w:rsid w:val="007726B1"/>
    <w:rsid w:val="00772A69"/>
    <w:rsid w:val="007732B3"/>
    <w:rsid w:val="00777007"/>
    <w:rsid w:val="00780F8C"/>
    <w:rsid w:val="007840F0"/>
    <w:rsid w:val="00795B35"/>
    <w:rsid w:val="007A13F6"/>
    <w:rsid w:val="007A3101"/>
    <w:rsid w:val="007A7D54"/>
    <w:rsid w:val="007B1A6F"/>
    <w:rsid w:val="007B2EBA"/>
    <w:rsid w:val="007B4B0D"/>
    <w:rsid w:val="007C0A94"/>
    <w:rsid w:val="007C0FB6"/>
    <w:rsid w:val="007C266A"/>
    <w:rsid w:val="007C5005"/>
    <w:rsid w:val="007C6765"/>
    <w:rsid w:val="007D0C44"/>
    <w:rsid w:val="007D2890"/>
    <w:rsid w:val="007E4DE8"/>
    <w:rsid w:val="007E6739"/>
    <w:rsid w:val="007F01E5"/>
    <w:rsid w:val="007F0BCA"/>
    <w:rsid w:val="007F62BB"/>
    <w:rsid w:val="007F65E9"/>
    <w:rsid w:val="0080442A"/>
    <w:rsid w:val="00804486"/>
    <w:rsid w:val="008078F2"/>
    <w:rsid w:val="008170BA"/>
    <w:rsid w:val="008178E6"/>
    <w:rsid w:val="00820326"/>
    <w:rsid w:val="008223D9"/>
    <w:rsid w:val="0082401D"/>
    <w:rsid w:val="00830980"/>
    <w:rsid w:val="008368EB"/>
    <w:rsid w:val="0083749D"/>
    <w:rsid w:val="008377E5"/>
    <w:rsid w:val="008427D4"/>
    <w:rsid w:val="00850A5B"/>
    <w:rsid w:val="00850D34"/>
    <w:rsid w:val="008511F6"/>
    <w:rsid w:val="00857210"/>
    <w:rsid w:val="008631CE"/>
    <w:rsid w:val="00864A50"/>
    <w:rsid w:val="00865E39"/>
    <w:rsid w:val="00870DCA"/>
    <w:rsid w:val="00883DBD"/>
    <w:rsid w:val="00883E41"/>
    <w:rsid w:val="008A3EE2"/>
    <w:rsid w:val="008B5F3D"/>
    <w:rsid w:val="008C7A44"/>
    <w:rsid w:val="008D67DD"/>
    <w:rsid w:val="008E0988"/>
    <w:rsid w:val="008F0953"/>
    <w:rsid w:val="008F3962"/>
    <w:rsid w:val="008F47C6"/>
    <w:rsid w:val="009006C8"/>
    <w:rsid w:val="0090099E"/>
    <w:rsid w:val="00906268"/>
    <w:rsid w:val="0092122B"/>
    <w:rsid w:val="00923F79"/>
    <w:rsid w:val="00927473"/>
    <w:rsid w:val="00933937"/>
    <w:rsid w:val="00940AB2"/>
    <w:rsid w:val="00941FF7"/>
    <w:rsid w:val="00944EF6"/>
    <w:rsid w:val="00954449"/>
    <w:rsid w:val="00954DE3"/>
    <w:rsid w:val="00955BA6"/>
    <w:rsid w:val="00962D62"/>
    <w:rsid w:val="00965190"/>
    <w:rsid w:val="00965D0B"/>
    <w:rsid w:val="00970D60"/>
    <w:rsid w:val="009801B1"/>
    <w:rsid w:val="00982CC3"/>
    <w:rsid w:val="00983BC4"/>
    <w:rsid w:val="00987ACE"/>
    <w:rsid w:val="009A371E"/>
    <w:rsid w:val="009A50D7"/>
    <w:rsid w:val="009A7043"/>
    <w:rsid w:val="009B6D59"/>
    <w:rsid w:val="009C0C03"/>
    <w:rsid w:val="009C1471"/>
    <w:rsid w:val="009C4CAD"/>
    <w:rsid w:val="009D028B"/>
    <w:rsid w:val="009D0683"/>
    <w:rsid w:val="009D07C2"/>
    <w:rsid w:val="009D1267"/>
    <w:rsid w:val="009D17E9"/>
    <w:rsid w:val="009D3086"/>
    <w:rsid w:val="009E6C48"/>
    <w:rsid w:val="009F12E7"/>
    <w:rsid w:val="009F2BBB"/>
    <w:rsid w:val="009F6585"/>
    <w:rsid w:val="009F7F5C"/>
    <w:rsid w:val="00A00120"/>
    <w:rsid w:val="00A04480"/>
    <w:rsid w:val="00A046A2"/>
    <w:rsid w:val="00A06BD7"/>
    <w:rsid w:val="00A0700A"/>
    <w:rsid w:val="00A073A4"/>
    <w:rsid w:val="00A13E41"/>
    <w:rsid w:val="00A1513A"/>
    <w:rsid w:val="00A1676B"/>
    <w:rsid w:val="00A235DB"/>
    <w:rsid w:val="00A23EA1"/>
    <w:rsid w:val="00A268C8"/>
    <w:rsid w:val="00A434B9"/>
    <w:rsid w:val="00A43CB1"/>
    <w:rsid w:val="00A524BB"/>
    <w:rsid w:val="00A526DA"/>
    <w:rsid w:val="00A61FB3"/>
    <w:rsid w:val="00A63742"/>
    <w:rsid w:val="00A63FBE"/>
    <w:rsid w:val="00A66043"/>
    <w:rsid w:val="00A734F3"/>
    <w:rsid w:val="00A81CE5"/>
    <w:rsid w:val="00A84EEC"/>
    <w:rsid w:val="00A84F26"/>
    <w:rsid w:val="00A91992"/>
    <w:rsid w:val="00A95E53"/>
    <w:rsid w:val="00A96001"/>
    <w:rsid w:val="00A97436"/>
    <w:rsid w:val="00A97F50"/>
    <w:rsid w:val="00AA25C2"/>
    <w:rsid w:val="00AA321B"/>
    <w:rsid w:val="00AA4BA3"/>
    <w:rsid w:val="00AB366D"/>
    <w:rsid w:val="00AB468D"/>
    <w:rsid w:val="00AB7136"/>
    <w:rsid w:val="00AD0097"/>
    <w:rsid w:val="00AD32A4"/>
    <w:rsid w:val="00AD39F0"/>
    <w:rsid w:val="00AD6C40"/>
    <w:rsid w:val="00AE0D33"/>
    <w:rsid w:val="00AF325E"/>
    <w:rsid w:val="00AF4FD1"/>
    <w:rsid w:val="00AF66A9"/>
    <w:rsid w:val="00B0075A"/>
    <w:rsid w:val="00B013C5"/>
    <w:rsid w:val="00B03300"/>
    <w:rsid w:val="00B05C23"/>
    <w:rsid w:val="00B06FF4"/>
    <w:rsid w:val="00B10978"/>
    <w:rsid w:val="00B10BD6"/>
    <w:rsid w:val="00B21297"/>
    <w:rsid w:val="00B22A61"/>
    <w:rsid w:val="00B2580E"/>
    <w:rsid w:val="00B31438"/>
    <w:rsid w:val="00B34533"/>
    <w:rsid w:val="00B35812"/>
    <w:rsid w:val="00B40FF8"/>
    <w:rsid w:val="00B45C79"/>
    <w:rsid w:val="00B4602F"/>
    <w:rsid w:val="00B57A5F"/>
    <w:rsid w:val="00B60381"/>
    <w:rsid w:val="00B60E03"/>
    <w:rsid w:val="00B719CA"/>
    <w:rsid w:val="00B738C0"/>
    <w:rsid w:val="00B7524C"/>
    <w:rsid w:val="00B77FBB"/>
    <w:rsid w:val="00B84A9C"/>
    <w:rsid w:val="00B84D91"/>
    <w:rsid w:val="00B9157E"/>
    <w:rsid w:val="00BA11D5"/>
    <w:rsid w:val="00BA4D4D"/>
    <w:rsid w:val="00BA56CA"/>
    <w:rsid w:val="00BC1F9F"/>
    <w:rsid w:val="00BC6E6D"/>
    <w:rsid w:val="00BD5121"/>
    <w:rsid w:val="00C0228E"/>
    <w:rsid w:val="00C101F6"/>
    <w:rsid w:val="00C1710E"/>
    <w:rsid w:val="00C2395B"/>
    <w:rsid w:val="00C34A32"/>
    <w:rsid w:val="00C4115A"/>
    <w:rsid w:val="00C440FC"/>
    <w:rsid w:val="00C4607E"/>
    <w:rsid w:val="00C51DCE"/>
    <w:rsid w:val="00C559DF"/>
    <w:rsid w:val="00C61FC4"/>
    <w:rsid w:val="00C675E1"/>
    <w:rsid w:val="00C76EC4"/>
    <w:rsid w:val="00C914F2"/>
    <w:rsid w:val="00C92171"/>
    <w:rsid w:val="00C97194"/>
    <w:rsid w:val="00CA0A63"/>
    <w:rsid w:val="00CD0602"/>
    <w:rsid w:val="00CD132A"/>
    <w:rsid w:val="00CE30E6"/>
    <w:rsid w:val="00CE5D13"/>
    <w:rsid w:val="00CE7D4F"/>
    <w:rsid w:val="00CE7F87"/>
    <w:rsid w:val="00CF12CA"/>
    <w:rsid w:val="00CF1C39"/>
    <w:rsid w:val="00D01497"/>
    <w:rsid w:val="00D0241E"/>
    <w:rsid w:val="00D02B0C"/>
    <w:rsid w:val="00D05AFF"/>
    <w:rsid w:val="00D078DE"/>
    <w:rsid w:val="00D13790"/>
    <w:rsid w:val="00D176CA"/>
    <w:rsid w:val="00D17E31"/>
    <w:rsid w:val="00D20AF3"/>
    <w:rsid w:val="00D229BE"/>
    <w:rsid w:val="00D23069"/>
    <w:rsid w:val="00D279C9"/>
    <w:rsid w:val="00D30C72"/>
    <w:rsid w:val="00D32AE9"/>
    <w:rsid w:val="00D405A7"/>
    <w:rsid w:val="00D426DD"/>
    <w:rsid w:val="00D42C2C"/>
    <w:rsid w:val="00D45114"/>
    <w:rsid w:val="00D46B39"/>
    <w:rsid w:val="00D52074"/>
    <w:rsid w:val="00D57ED5"/>
    <w:rsid w:val="00D662FD"/>
    <w:rsid w:val="00D70FDC"/>
    <w:rsid w:val="00D71DF8"/>
    <w:rsid w:val="00D74C09"/>
    <w:rsid w:val="00D84DB1"/>
    <w:rsid w:val="00D93517"/>
    <w:rsid w:val="00DA439B"/>
    <w:rsid w:val="00DA7AF6"/>
    <w:rsid w:val="00DB3216"/>
    <w:rsid w:val="00DB5F9B"/>
    <w:rsid w:val="00DB69BA"/>
    <w:rsid w:val="00DC3372"/>
    <w:rsid w:val="00DC6B0B"/>
    <w:rsid w:val="00DD1566"/>
    <w:rsid w:val="00DD3733"/>
    <w:rsid w:val="00DD3DE9"/>
    <w:rsid w:val="00DD64E0"/>
    <w:rsid w:val="00DE2677"/>
    <w:rsid w:val="00DE5B8C"/>
    <w:rsid w:val="00DF4948"/>
    <w:rsid w:val="00E00BA4"/>
    <w:rsid w:val="00E0503A"/>
    <w:rsid w:val="00E10D57"/>
    <w:rsid w:val="00E11F3F"/>
    <w:rsid w:val="00E131FF"/>
    <w:rsid w:val="00E16472"/>
    <w:rsid w:val="00E2069C"/>
    <w:rsid w:val="00E23F2B"/>
    <w:rsid w:val="00E41489"/>
    <w:rsid w:val="00E44C66"/>
    <w:rsid w:val="00E45A7A"/>
    <w:rsid w:val="00E566EB"/>
    <w:rsid w:val="00E56FDB"/>
    <w:rsid w:val="00E5797A"/>
    <w:rsid w:val="00E64FF8"/>
    <w:rsid w:val="00E66D9B"/>
    <w:rsid w:val="00E71043"/>
    <w:rsid w:val="00E758C1"/>
    <w:rsid w:val="00E92761"/>
    <w:rsid w:val="00E94BA7"/>
    <w:rsid w:val="00E95BE7"/>
    <w:rsid w:val="00EA11C5"/>
    <w:rsid w:val="00EA43EA"/>
    <w:rsid w:val="00EA4B2A"/>
    <w:rsid w:val="00EA5F54"/>
    <w:rsid w:val="00EB603D"/>
    <w:rsid w:val="00EB70D2"/>
    <w:rsid w:val="00EC7AFD"/>
    <w:rsid w:val="00ED6716"/>
    <w:rsid w:val="00EE6CD1"/>
    <w:rsid w:val="00EF3C2C"/>
    <w:rsid w:val="00F00C39"/>
    <w:rsid w:val="00F056A0"/>
    <w:rsid w:val="00F07079"/>
    <w:rsid w:val="00F12DA3"/>
    <w:rsid w:val="00F12EDB"/>
    <w:rsid w:val="00F13AC2"/>
    <w:rsid w:val="00F330FC"/>
    <w:rsid w:val="00F342EA"/>
    <w:rsid w:val="00F35EAC"/>
    <w:rsid w:val="00F438F5"/>
    <w:rsid w:val="00F45505"/>
    <w:rsid w:val="00F54B78"/>
    <w:rsid w:val="00F60595"/>
    <w:rsid w:val="00F670DD"/>
    <w:rsid w:val="00F72E72"/>
    <w:rsid w:val="00F739E7"/>
    <w:rsid w:val="00F750B2"/>
    <w:rsid w:val="00F7762F"/>
    <w:rsid w:val="00F77AC0"/>
    <w:rsid w:val="00F820A8"/>
    <w:rsid w:val="00F83655"/>
    <w:rsid w:val="00F849F5"/>
    <w:rsid w:val="00F84B29"/>
    <w:rsid w:val="00F85CEE"/>
    <w:rsid w:val="00F86D09"/>
    <w:rsid w:val="00F924F9"/>
    <w:rsid w:val="00F97158"/>
    <w:rsid w:val="00FA09E0"/>
    <w:rsid w:val="00FA0AD0"/>
    <w:rsid w:val="00FA1479"/>
    <w:rsid w:val="00FA5574"/>
    <w:rsid w:val="00FB56B8"/>
    <w:rsid w:val="00FB62F0"/>
    <w:rsid w:val="00FB68EB"/>
    <w:rsid w:val="00FC20FE"/>
    <w:rsid w:val="00FC31B6"/>
    <w:rsid w:val="00FC3A11"/>
    <w:rsid w:val="00FC539A"/>
    <w:rsid w:val="00FC5A91"/>
    <w:rsid w:val="00FC71CA"/>
    <w:rsid w:val="00FD3811"/>
    <w:rsid w:val="00FD7BC4"/>
    <w:rsid w:val="00FE35C6"/>
    <w:rsid w:val="00FE5213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9B11"/>
  <w15:docId w15:val="{B4055DE0-C1F8-E142-896B-B47DC3FB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  <w:ind w:left="-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C40"/>
    <w:pPr>
      <w:spacing w:after="120" w:line="240" w:lineRule="auto"/>
      <w:ind w:left="0"/>
    </w:pPr>
    <w:rPr>
      <w:rFonts w:ascii="Tahoma" w:hAnsi="Tahoma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pageBreakBefore/>
      <w:numPr>
        <w:numId w:val="7"/>
      </w:numPr>
      <w:spacing w:before="360" w:after="360" w:line="240" w:lineRule="auto"/>
      <w:ind w:left="567" w:hanging="567"/>
      <w:outlineLvl w:val="0"/>
    </w:pPr>
    <w:rPr>
      <w:rFonts w:ascii="Tahoma" w:hAnsi="Tahoma"/>
      <w:b/>
      <w:caps/>
      <w:color w:val="0090DA" w:themeColor="text2"/>
      <w:sz w:val="28"/>
    </w:rPr>
  </w:style>
  <w:style w:type="paragraph" w:styleId="2">
    <w:name w:val="heading 2"/>
    <w:next w:val="a"/>
    <w:link w:val="20"/>
    <w:uiPriority w:val="9"/>
    <w:qFormat/>
    <w:pPr>
      <w:numPr>
        <w:ilvl w:val="1"/>
        <w:numId w:val="7"/>
      </w:numPr>
      <w:spacing w:before="360" w:after="200" w:line="240" w:lineRule="auto"/>
      <w:ind w:left="737" w:hanging="737"/>
      <w:outlineLvl w:val="1"/>
    </w:pPr>
    <w:rPr>
      <w:rFonts w:ascii="Tahoma" w:hAnsi="Tahoma"/>
      <w:b/>
      <w:sz w:val="20"/>
    </w:rPr>
  </w:style>
  <w:style w:type="paragraph" w:styleId="3">
    <w:name w:val="heading 3"/>
    <w:basedOn w:val="2"/>
    <w:next w:val="a"/>
    <w:link w:val="30"/>
    <w:uiPriority w:val="9"/>
    <w:qFormat/>
    <w:pPr>
      <w:keepNext/>
      <w:keepLines/>
      <w:numPr>
        <w:ilvl w:val="2"/>
      </w:numPr>
      <w:ind w:left="851" w:hanging="851"/>
      <w:outlineLvl w:val="2"/>
    </w:pPr>
  </w:style>
  <w:style w:type="paragraph" w:styleId="4">
    <w:name w:val="heading 4"/>
    <w:basedOn w:val="3"/>
    <w:next w:val="a"/>
    <w:link w:val="40"/>
    <w:uiPriority w:val="9"/>
    <w:qFormat/>
    <w:pPr>
      <w:numPr>
        <w:ilvl w:val="3"/>
      </w:numPr>
      <w:outlineLvl w:val="3"/>
    </w:pPr>
    <w:rPr>
      <w:b w:val="0"/>
    </w:rPr>
  </w:style>
  <w:style w:type="paragraph" w:styleId="5">
    <w:name w:val="heading 5"/>
    <w:basedOn w:val="4"/>
    <w:next w:val="a"/>
    <w:link w:val="50"/>
    <w:uiPriority w:val="9"/>
    <w:qFormat/>
    <w:pPr>
      <w:numPr>
        <w:ilvl w:val="4"/>
      </w:numPr>
      <w:ind w:left="1304" w:hanging="1304"/>
      <w:outlineLvl w:val="4"/>
    </w:pPr>
  </w:style>
  <w:style w:type="paragraph" w:styleId="6">
    <w:name w:val="heading 6"/>
    <w:basedOn w:val="5"/>
    <w:next w:val="a"/>
    <w:link w:val="60"/>
    <w:uiPriority w:val="9"/>
    <w:qFormat/>
    <w:pPr>
      <w:numPr>
        <w:ilvl w:val="5"/>
      </w:numPr>
      <w:outlineLvl w:val="5"/>
    </w:pPr>
    <w:rPr>
      <w:rFonts w:asciiTheme="majorHAnsi" w:hAnsiTheme="majorHAnsi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 w:after="0"/>
      <w:outlineLvl w:val="6"/>
    </w:pPr>
    <w:rPr>
      <w:rFonts w:asciiTheme="majorHAnsi" w:hAnsiTheme="majorHAnsi"/>
      <w:i/>
      <w:color w:val="00476C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бычный1"/>
    <w:rPr>
      <w:rFonts w:ascii="Tahoma" w:hAnsi="Tahoma"/>
      <w:sz w:val="18"/>
    </w:rPr>
  </w:style>
  <w:style w:type="paragraph" w:customStyle="1" w:styleId="Normal-compact0">
    <w:name w:val="Normal-compact_0"/>
    <w:basedOn w:val="a"/>
    <w:next w:val="a"/>
    <w:link w:val="Normal-compact"/>
    <w:pPr>
      <w:spacing w:after="0"/>
    </w:pPr>
  </w:style>
  <w:style w:type="character" w:customStyle="1" w:styleId="Normal-compact">
    <w:name w:val="Normal-compact"/>
    <w:basedOn w:val="11"/>
    <w:link w:val="Normal-compact0"/>
    <w:rPr>
      <w:rFonts w:ascii="Tahoma" w:hAnsi="Tahoma"/>
      <w:sz w:val="18"/>
    </w:rPr>
  </w:style>
  <w:style w:type="paragraph" w:styleId="21">
    <w:name w:val="toc 2"/>
    <w:basedOn w:val="a"/>
    <w:next w:val="a"/>
    <w:link w:val="22"/>
    <w:uiPriority w:val="39"/>
    <w:pPr>
      <w:tabs>
        <w:tab w:val="left" w:pos="880"/>
        <w:tab w:val="right" w:leader="dot" w:pos="9628"/>
      </w:tabs>
      <w:spacing w:after="100"/>
      <w:ind w:left="220"/>
    </w:pPr>
  </w:style>
  <w:style w:type="character" w:customStyle="1" w:styleId="22">
    <w:name w:val="Оглавление 2 Знак"/>
    <w:basedOn w:val="11"/>
    <w:link w:val="21"/>
    <w:rPr>
      <w:rFonts w:ascii="Tahoma" w:hAnsi="Tahoma"/>
      <w:sz w:val="18"/>
    </w:rPr>
  </w:style>
  <w:style w:type="paragraph" w:customStyle="1" w:styleId="Italic0">
    <w:name w:val="Italic_0"/>
    <w:basedOn w:val="12"/>
    <w:link w:val="Italic"/>
    <w:rPr>
      <w:i/>
    </w:rPr>
  </w:style>
  <w:style w:type="character" w:customStyle="1" w:styleId="Italic">
    <w:name w:val="Italic"/>
    <w:basedOn w:val="a0"/>
    <w:link w:val="Italic0"/>
    <w:rPr>
      <w:i/>
    </w:rPr>
  </w:style>
  <w:style w:type="paragraph" w:customStyle="1" w:styleId="INSTRUCTION0">
    <w:name w:val="INSTRUCTION_0"/>
    <w:basedOn w:val="Normal-compact0"/>
    <w:link w:val="INSTRUCTION"/>
    <w:pPr>
      <w:ind w:left="567" w:right="851"/>
    </w:pPr>
    <w:rPr>
      <w:color w:val="0090DA" w:themeColor="accent1"/>
    </w:rPr>
  </w:style>
  <w:style w:type="character" w:customStyle="1" w:styleId="INSTRUCTION">
    <w:name w:val="INSTRUCTION"/>
    <w:basedOn w:val="Normal-compact"/>
    <w:link w:val="INSTRUCTION0"/>
    <w:rPr>
      <w:rFonts w:ascii="Tahoma" w:hAnsi="Tahoma"/>
      <w:color w:val="0090DA" w:themeColor="accent1"/>
      <w:sz w:val="1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List Paragraph"/>
    <w:basedOn w:val="a"/>
    <w:link w:val="a4"/>
    <w:uiPriority w:val="34"/>
    <w:qFormat/>
    <w:pPr>
      <w:ind w:left="720"/>
      <w:contextualSpacing/>
    </w:pPr>
  </w:style>
  <w:style w:type="character" w:customStyle="1" w:styleId="a4">
    <w:name w:val="Абзац списка Знак"/>
    <w:basedOn w:val="11"/>
    <w:link w:val="a3"/>
    <w:rPr>
      <w:rFonts w:ascii="Tahoma" w:hAnsi="Tahoma"/>
      <w:sz w:val="18"/>
    </w:rPr>
  </w:style>
  <w:style w:type="character" w:customStyle="1" w:styleId="70">
    <w:name w:val="Заголовок 7 Знак"/>
    <w:basedOn w:val="11"/>
    <w:link w:val="7"/>
    <w:rPr>
      <w:rFonts w:asciiTheme="majorHAnsi" w:hAnsiTheme="majorHAnsi"/>
      <w:i/>
      <w:color w:val="00476C" w:themeColor="accent1" w:themeShade="7F"/>
      <w:sz w:val="1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a5">
    <w:name w:val="a5"/>
    <w:link w:val="a6"/>
    <w:semiHidden/>
    <w:unhideWhenUsed/>
    <w:pPr>
      <w:spacing w:after="0" w:line="240" w:lineRule="auto"/>
      <w:ind w:left="0"/>
    </w:pPr>
    <w:rPr>
      <w:rFonts w:ascii="Tahoma" w:hAnsi="Tahoma"/>
      <w:sz w:val="20"/>
    </w:rPr>
  </w:style>
  <w:style w:type="character" w:customStyle="1" w:styleId="a6">
    <w:name w:val="a6"/>
    <w:link w:val="a5"/>
    <w:semiHidden/>
    <w:unhideWhenUsed/>
    <w:rPr>
      <w:rFonts w:ascii="Tahoma" w:hAnsi="Tahoma"/>
      <w:sz w:val="20"/>
    </w:rPr>
  </w:style>
  <w:style w:type="character" w:customStyle="1" w:styleId="30">
    <w:name w:val="Заголовок 3 Знак"/>
    <w:basedOn w:val="20"/>
    <w:link w:val="3"/>
    <w:rPr>
      <w:rFonts w:ascii="Tahoma" w:hAnsi="Tahoma"/>
      <w:b/>
      <w:sz w:val="20"/>
    </w:rPr>
  </w:style>
  <w:style w:type="paragraph" w:customStyle="1" w:styleId="CommentSubject1">
    <w:name w:val="Comment Subject1"/>
    <w:basedOn w:val="CommentText1"/>
    <w:next w:val="CommentText1"/>
    <w:link w:val="a7"/>
    <w:rPr>
      <w:b/>
    </w:rPr>
  </w:style>
  <w:style w:type="character" w:customStyle="1" w:styleId="a7">
    <w:name w:val="Тема примечания Знак"/>
    <w:basedOn w:val="a8"/>
    <w:link w:val="CommentSubject1"/>
    <w:rPr>
      <w:rFonts w:ascii="Tahoma" w:hAnsi="Tahoma"/>
      <w:b/>
      <w:sz w:val="18"/>
    </w:rPr>
  </w:style>
  <w:style w:type="paragraph" w:customStyle="1" w:styleId="List-DOT20">
    <w:name w:val="List-DOT2_0"/>
    <w:basedOn w:val="Normal-compact0"/>
    <w:link w:val="List-DOT2"/>
    <w:pPr>
      <w:numPr>
        <w:numId w:val="6"/>
      </w:numPr>
      <w:spacing w:after="60"/>
    </w:pPr>
  </w:style>
  <w:style w:type="character" w:customStyle="1" w:styleId="List-DOT2">
    <w:name w:val="List-DOT2"/>
    <w:basedOn w:val="Normal-compact"/>
    <w:link w:val="List-DOT20"/>
    <w:rPr>
      <w:rFonts w:ascii="Tahoma" w:hAnsi="Tahoma"/>
      <w:sz w:val="18"/>
    </w:rPr>
  </w:style>
  <w:style w:type="paragraph" w:customStyle="1" w:styleId="13">
    <w:name w:val="Знак сноски1"/>
    <w:basedOn w:val="12"/>
    <w:link w:val="a9"/>
    <w:rPr>
      <w:vertAlign w:val="superscript"/>
    </w:rPr>
  </w:style>
  <w:style w:type="character" w:styleId="a9">
    <w:name w:val="footnote reference"/>
    <w:basedOn w:val="a0"/>
    <w:link w:val="13"/>
    <w:rPr>
      <w:vertAlign w:val="superscript"/>
    </w:rPr>
  </w:style>
  <w:style w:type="paragraph" w:customStyle="1" w:styleId="CommentText1">
    <w:name w:val="Comment Text1"/>
    <w:basedOn w:val="a"/>
    <w:link w:val="a8"/>
  </w:style>
  <w:style w:type="character" w:customStyle="1" w:styleId="a8">
    <w:name w:val="Текст примечания Знак"/>
    <w:basedOn w:val="11"/>
    <w:link w:val="CommentText1"/>
    <w:rPr>
      <w:rFonts w:ascii="Tahoma" w:hAnsi="Tahoma"/>
      <w:sz w:val="18"/>
    </w:rPr>
  </w:style>
  <w:style w:type="paragraph" w:styleId="aa">
    <w:name w:val="header"/>
    <w:link w:val="ab"/>
    <w:uiPriority w:val="99"/>
    <w:qFormat/>
    <w:pPr>
      <w:tabs>
        <w:tab w:val="center" w:pos="4536"/>
        <w:tab w:val="right" w:pos="9072"/>
      </w:tabs>
      <w:ind w:left="0"/>
    </w:pPr>
    <w:rPr>
      <w:rFonts w:ascii="Tahoma" w:hAnsi="Tahoma"/>
      <w:sz w:val="20"/>
    </w:rPr>
  </w:style>
  <w:style w:type="character" w:customStyle="1" w:styleId="ab">
    <w:name w:val="Верхний колонтитул Знак"/>
    <w:link w:val="aa"/>
    <w:uiPriority w:val="99"/>
    <w:rPr>
      <w:rFonts w:ascii="Tahoma" w:hAnsi="Tahoma"/>
      <w:sz w:val="20"/>
    </w:rPr>
  </w:style>
  <w:style w:type="paragraph" w:customStyle="1" w:styleId="12">
    <w:name w:val="Основной шрифт абзаца1"/>
  </w:style>
  <w:style w:type="paragraph" w:customStyle="1" w:styleId="14">
    <w:name w:val="Знак примечания1"/>
    <w:basedOn w:val="12"/>
    <w:link w:val="CommentReference1"/>
    <w:rPr>
      <w:sz w:val="16"/>
    </w:rPr>
  </w:style>
  <w:style w:type="character" w:customStyle="1" w:styleId="CommentReference1">
    <w:name w:val="Comment Reference1"/>
    <w:basedOn w:val="a0"/>
    <w:link w:val="14"/>
    <w:rPr>
      <w:sz w:val="16"/>
    </w:rPr>
  </w:style>
  <w:style w:type="paragraph" w:customStyle="1" w:styleId="STRICTLYCONFIDENTIAL0">
    <w:name w:val="STRICTLY CONFIDENTIAL_0"/>
    <w:basedOn w:val="ac"/>
    <w:link w:val="STRICTLYCONFIDENTIAL"/>
    <w:rPr>
      <w:color w:val="FF0000"/>
      <w:u w:val="single"/>
    </w:rPr>
  </w:style>
  <w:style w:type="character" w:customStyle="1" w:styleId="STRICTLYCONFIDENTIAL">
    <w:name w:val="STRICTLY CONFIDENTIAL"/>
    <w:basedOn w:val="ad"/>
    <w:link w:val="STRICTLYCONFIDENTIAL0"/>
    <w:rPr>
      <w:rFonts w:ascii="Tahoma" w:hAnsi="Tahoma"/>
      <w:color w:val="FF0000"/>
      <w:sz w:val="16"/>
      <w:u w:val="single"/>
    </w:rPr>
  </w:style>
  <w:style w:type="paragraph" w:customStyle="1" w:styleId="List-DOT30">
    <w:name w:val="List-DOT3_0"/>
    <w:basedOn w:val="Normal-compact0"/>
    <w:link w:val="List-DOT3"/>
    <w:pPr>
      <w:numPr>
        <w:numId w:val="4"/>
      </w:numPr>
      <w:spacing w:after="60"/>
    </w:pPr>
  </w:style>
  <w:style w:type="character" w:customStyle="1" w:styleId="List-DOT3">
    <w:name w:val="List-DOT3"/>
    <w:basedOn w:val="Normal-compact"/>
    <w:link w:val="List-DOT30"/>
    <w:rPr>
      <w:rFonts w:ascii="Tahoma" w:hAnsi="Tahoma"/>
      <w:sz w:val="18"/>
    </w:rPr>
  </w:style>
  <w:style w:type="paragraph" w:customStyle="1" w:styleId="Numberedlist-ABC0">
    <w:name w:val="Numbered list-ABC_0"/>
    <w:basedOn w:val="Normal-compact0"/>
    <w:link w:val="Numberedlist-ABC"/>
    <w:pPr>
      <w:numPr>
        <w:numId w:val="8"/>
      </w:numPr>
      <w:spacing w:after="60"/>
    </w:pPr>
  </w:style>
  <w:style w:type="character" w:customStyle="1" w:styleId="Numberedlist-ABC">
    <w:name w:val="Numbered list-ABC"/>
    <w:basedOn w:val="Normal-compact"/>
    <w:link w:val="Numberedlist-ABC0"/>
    <w:rPr>
      <w:rFonts w:ascii="Tahoma" w:hAnsi="Tahoma"/>
      <w:sz w:val="18"/>
    </w:rPr>
  </w:style>
  <w:style w:type="paragraph" w:customStyle="1" w:styleId="Numberedlist-1230">
    <w:name w:val="Numbered list-123_0"/>
    <w:basedOn w:val="Normal-compact0"/>
    <w:link w:val="Numberedlist-123"/>
    <w:pPr>
      <w:numPr>
        <w:numId w:val="10"/>
      </w:numPr>
      <w:spacing w:after="60"/>
    </w:pPr>
  </w:style>
  <w:style w:type="character" w:customStyle="1" w:styleId="Numberedlist-123">
    <w:name w:val="Numbered list-123"/>
    <w:basedOn w:val="Normal-compact"/>
    <w:link w:val="Numberedlist-1230"/>
    <w:rPr>
      <w:rFonts w:ascii="Tahoma" w:hAnsi="Tahoma"/>
      <w:sz w:val="18"/>
    </w:rPr>
  </w:style>
  <w:style w:type="paragraph" w:styleId="ac">
    <w:name w:val="footer"/>
    <w:link w:val="ad"/>
    <w:pPr>
      <w:tabs>
        <w:tab w:val="center" w:pos="4536"/>
        <w:tab w:val="right" w:pos="9072"/>
      </w:tabs>
      <w:spacing w:after="120"/>
      <w:ind w:left="0"/>
    </w:pPr>
    <w:rPr>
      <w:rFonts w:ascii="Tahoma" w:hAnsi="Tahoma"/>
      <w:sz w:val="16"/>
    </w:rPr>
  </w:style>
  <w:style w:type="character" w:customStyle="1" w:styleId="ad">
    <w:name w:val="Нижний колонтитул Знак"/>
    <w:link w:val="ac"/>
    <w:rPr>
      <w:rFonts w:ascii="Tahoma" w:hAnsi="Tahoma"/>
      <w:sz w:val="16"/>
    </w:rPr>
  </w:style>
  <w:style w:type="paragraph" w:styleId="ae">
    <w:name w:val="table of figures"/>
    <w:basedOn w:val="a"/>
    <w:next w:val="a"/>
    <w:link w:val="af"/>
    <w:pPr>
      <w:spacing w:after="0"/>
    </w:pPr>
  </w:style>
  <w:style w:type="character" w:customStyle="1" w:styleId="af">
    <w:name w:val="Перечень рисунков Знак"/>
    <w:basedOn w:val="11"/>
    <w:link w:val="ae"/>
    <w:rPr>
      <w:rFonts w:ascii="Tahoma" w:hAnsi="Tahoma"/>
      <w:sz w:val="18"/>
    </w:rPr>
  </w:style>
  <w:style w:type="paragraph" w:styleId="31">
    <w:name w:val="toc 3"/>
    <w:basedOn w:val="a"/>
    <w:next w:val="a"/>
    <w:link w:val="32"/>
    <w:uiPriority w:val="39"/>
    <w:pPr>
      <w:tabs>
        <w:tab w:val="left" w:pos="1320"/>
        <w:tab w:val="right" w:leader="dot" w:pos="9628"/>
      </w:tabs>
      <w:spacing w:after="100"/>
      <w:ind w:left="440"/>
    </w:pPr>
  </w:style>
  <w:style w:type="character" w:customStyle="1" w:styleId="32">
    <w:name w:val="Оглавление 3 Знак"/>
    <w:basedOn w:val="11"/>
    <w:link w:val="31"/>
    <w:rPr>
      <w:rFonts w:ascii="Tahoma" w:hAnsi="Tahoma"/>
      <w:sz w:val="18"/>
    </w:rPr>
  </w:style>
  <w:style w:type="paragraph" w:styleId="af0">
    <w:name w:val="Body Text"/>
    <w:basedOn w:val="a"/>
    <w:link w:val="af1"/>
    <w:pPr>
      <w:spacing w:after="0"/>
      <w:ind w:right="666"/>
    </w:pPr>
    <w:rPr>
      <w:rFonts w:ascii="Arial" w:hAnsi="Arial"/>
      <w:sz w:val="20"/>
    </w:rPr>
  </w:style>
  <w:style w:type="character" w:customStyle="1" w:styleId="af1">
    <w:name w:val="Основной текст Знак"/>
    <w:basedOn w:val="11"/>
    <w:link w:val="af0"/>
    <w:rPr>
      <w:rFonts w:ascii="Arial" w:hAnsi="Arial"/>
      <w:sz w:val="20"/>
    </w:rPr>
  </w:style>
  <w:style w:type="paragraph" w:customStyle="1" w:styleId="15">
    <w:name w:val="Просмотренная гиперссылка1"/>
    <w:basedOn w:val="12"/>
    <w:link w:val="af2"/>
    <w:rPr>
      <w:color w:val="663D90" w:themeColor="followedHyperlink"/>
      <w:u w:val="single"/>
    </w:rPr>
  </w:style>
  <w:style w:type="character" w:styleId="af2">
    <w:name w:val="FollowedHyperlink"/>
    <w:basedOn w:val="a0"/>
    <w:link w:val="15"/>
    <w:rPr>
      <w:color w:val="663D90" w:themeColor="followedHyperlink"/>
      <w:u w:val="single"/>
    </w:rPr>
  </w:style>
  <w:style w:type="paragraph" w:customStyle="1" w:styleId="CONFIDENTIAL0">
    <w:name w:val="CONFIDENTIAL_0"/>
    <w:basedOn w:val="ac"/>
    <w:link w:val="CONFIDENTIAL"/>
    <w:rPr>
      <w:caps/>
      <w:color w:val="FF0000"/>
    </w:rPr>
  </w:style>
  <w:style w:type="character" w:customStyle="1" w:styleId="CONFIDENTIAL">
    <w:name w:val="CONFIDENTIAL"/>
    <w:basedOn w:val="ad"/>
    <w:link w:val="CONFIDENTIAL0"/>
    <w:rPr>
      <w:rFonts w:ascii="Tahoma" w:hAnsi="Tahoma"/>
      <w:caps/>
      <w:color w:val="FF0000"/>
      <w:sz w:val="16"/>
    </w:rPr>
  </w:style>
  <w:style w:type="paragraph" w:customStyle="1" w:styleId="Table-CELL0">
    <w:name w:val="Table-CELL_0"/>
    <w:basedOn w:val="Normal-compact0"/>
    <w:link w:val="Table-CELL"/>
    <w:pPr>
      <w:spacing w:before="60" w:after="60"/>
    </w:pPr>
  </w:style>
  <w:style w:type="character" w:customStyle="1" w:styleId="Table-CELL">
    <w:name w:val="Table-CELL"/>
    <w:basedOn w:val="Normal-compact"/>
    <w:link w:val="Table-CELL0"/>
    <w:rPr>
      <w:rFonts w:ascii="Tahoma" w:hAnsi="Tahoma"/>
      <w:sz w:val="18"/>
    </w:rPr>
  </w:style>
  <w:style w:type="paragraph" w:customStyle="1" w:styleId="List-DOT10">
    <w:name w:val="List-DOT1_0"/>
    <w:basedOn w:val="Normal-compact0"/>
    <w:link w:val="List-DOT1"/>
    <w:pPr>
      <w:numPr>
        <w:numId w:val="5"/>
      </w:numPr>
      <w:spacing w:after="60"/>
      <w:ind w:left="425" w:hanging="425"/>
    </w:pPr>
  </w:style>
  <w:style w:type="character" w:customStyle="1" w:styleId="List-DOT1">
    <w:name w:val="List-DOT1"/>
    <w:basedOn w:val="Normal-compact"/>
    <w:link w:val="List-DOT10"/>
    <w:rPr>
      <w:rFonts w:ascii="Tahoma" w:hAnsi="Tahoma"/>
      <w:sz w:val="18"/>
    </w:rPr>
  </w:style>
  <w:style w:type="paragraph" w:customStyle="1" w:styleId="Reference-document0">
    <w:name w:val="Reference-document_0"/>
    <w:link w:val="Reference-document"/>
    <w:pPr>
      <w:numPr>
        <w:numId w:val="3"/>
      </w:numPr>
      <w:spacing w:after="0" w:line="240" w:lineRule="auto"/>
      <w:ind w:left="0" w:firstLine="0"/>
      <w:jc w:val="both"/>
    </w:pPr>
    <w:rPr>
      <w:rFonts w:ascii="Tahoma" w:hAnsi="Tahoma"/>
      <w:sz w:val="16"/>
    </w:rPr>
  </w:style>
  <w:style w:type="character" w:customStyle="1" w:styleId="Reference-document">
    <w:name w:val="Reference-document"/>
    <w:link w:val="Reference-document0"/>
    <w:rPr>
      <w:rFonts w:ascii="Tahoma" w:hAnsi="Tahoma"/>
      <w:sz w:val="16"/>
    </w:rPr>
  </w:style>
  <w:style w:type="character" w:customStyle="1" w:styleId="50">
    <w:name w:val="Заголовок 5 Знак"/>
    <w:basedOn w:val="40"/>
    <w:link w:val="5"/>
    <w:rPr>
      <w:rFonts w:ascii="Tahoma" w:hAnsi="Tahoma"/>
      <w:b w:val="0"/>
      <w:sz w:val="20"/>
    </w:rPr>
  </w:style>
  <w:style w:type="paragraph" w:customStyle="1" w:styleId="16">
    <w:name w:val="Строгий1"/>
    <w:basedOn w:val="12"/>
    <w:link w:val="af3"/>
    <w:rPr>
      <w:b/>
    </w:rPr>
  </w:style>
  <w:style w:type="character" w:styleId="af3">
    <w:name w:val="Strong"/>
    <w:basedOn w:val="a0"/>
    <w:link w:val="16"/>
    <w:qFormat/>
    <w:rPr>
      <w:b/>
    </w:rPr>
  </w:style>
  <w:style w:type="paragraph" w:customStyle="1" w:styleId="Comitablue0">
    <w:name w:val="Comita blue_0"/>
    <w:basedOn w:val="12"/>
    <w:link w:val="Comitablue"/>
    <w:rPr>
      <w:color w:val="0090DA" w:themeColor="accent1"/>
    </w:rPr>
  </w:style>
  <w:style w:type="character" w:customStyle="1" w:styleId="Comitablue">
    <w:name w:val="Comita blue"/>
    <w:basedOn w:val="a0"/>
    <w:link w:val="Comitablue0"/>
    <w:rPr>
      <w:color w:val="0090DA" w:themeColor="accent1"/>
    </w:rPr>
  </w:style>
  <w:style w:type="character" w:customStyle="1" w:styleId="10">
    <w:name w:val="Заголовок 1 Знак"/>
    <w:link w:val="1"/>
    <w:rPr>
      <w:rFonts w:ascii="Tahoma" w:hAnsi="Tahoma"/>
      <w:b/>
      <w:caps/>
      <w:color w:val="0090DA" w:themeColor="text2"/>
      <w:sz w:val="28"/>
    </w:rPr>
  </w:style>
  <w:style w:type="paragraph" w:customStyle="1" w:styleId="Strongunderline0">
    <w:name w:val="Strong underline_0"/>
    <w:basedOn w:val="12"/>
    <w:link w:val="Strongunderline"/>
    <w:rPr>
      <w:b/>
      <w:u w:val="single"/>
    </w:rPr>
  </w:style>
  <w:style w:type="character" w:customStyle="1" w:styleId="Strongunderline">
    <w:name w:val="Strong underline"/>
    <w:basedOn w:val="a0"/>
    <w:link w:val="Strongunderline0"/>
    <w:rPr>
      <w:b/>
      <w:u w:val="single"/>
    </w:rPr>
  </w:style>
  <w:style w:type="paragraph" w:customStyle="1" w:styleId="Table-HEAD0">
    <w:name w:val="Table-HEAD_0"/>
    <w:basedOn w:val="Normal-compact0"/>
    <w:next w:val="Normal-compact0"/>
    <w:link w:val="Table-HEAD"/>
    <w:pPr>
      <w:spacing w:before="60" w:after="60"/>
    </w:pPr>
    <w:rPr>
      <w:b/>
    </w:rPr>
  </w:style>
  <w:style w:type="character" w:customStyle="1" w:styleId="Table-HEAD">
    <w:name w:val="Table-HEAD"/>
    <w:basedOn w:val="Normal-compact"/>
    <w:link w:val="Table-HEAD0"/>
    <w:rPr>
      <w:rFonts w:ascii="Tahoma" w:hAnsi="Tahoma"/>
      <w:b/>
      <w:sz w:val="18"/>
    </w:rPr>
  </w:style>
  <w:style w:type="paragraph" w:customStyle="1" w:styleId="17">
    <w:name w:val="Гиперссылка1"/>
    <w:basedOn w:val="12"/>
    <w:link w:val="af4"/>
    <w:rPr>
      <w:color w:val="0090DA" w:themeColor="hyperlink"/>
      <w:u w:val="single"/>
    </w:rPr>
  </w:style>
  <w:style w:type="character" w:styleId="af4">
    <w:name w:val="Hyperlink"/>
    <w:basedOn w:val="a0"/>
    <w:link w:val="17"/>
    <w:rPr>
      <w:color w:val="0090DA" w:themeColor="hyperlink"/>
      <w:u w:val="single"/>
    </w:rPr>
  </w:style>
  <w:style w:type="paragraph" w:customStyle="1" w:styleId="Footnote0">
    <w:name w:val="Footnote_0"/>
    <w:basedOn w:val="a"/>
    <w:link w:val="Footnote"/>
    <w:pPr>
      <w:spacing w:after="0"/>
    </w:pPr>
  </w:style>
  <w:style w:type="character" w:customStyle="1" w:styleId="Footnote">
    <w:name w:val="Footnote"/>
    <w:basedOn w:val="11"/>
    <w:link w:val="Footnote0"/>
    <w:rPr>
      <w:rFonts w:ascii="Tahoma" w:hAnsi="Tahoma"/>
      <w:sz w:val="18"/>
    </w:rPr>
  </w:style>
  <w:style w:type="paragraph" w:styleId="18">
    <w:name w:val="toc 1"/>
    <w:basedOn w:val="a"/>
    <w:next w:val="a"/>
    <w:link w:val="19"/>
    <w:uiPriority w:val="39"/>
    <w:pPr>
      <w:tabs>
        <w:tab w:val="left" w:pos="440"/>
        <w:tab w:val="right" w:leader="dot" w:pos="9628"/>
      </w:tabs>
      <w:spacing w:after="100"/>
    </w:pPr>
    <w:rPr>
      <w:b/>
      <w:caps/>
    </w:rPr>
  </w:style>
  <w:style w:type="character" w:customStyle="1" w:styleId="19">
    <w:name w:val="Оглавление 1 Знак"/>
    <w:basedOn w:val="11"/>
    <w:link w:val="18"/>
    <w:rPr>
      <w:rFonts w:ascii="Tahoma" w:hAnsi="Tahoma"/>
      <w:b/>
      <w:caps/>
      <w:sz w:val="18"/>
    </w:rPr>
  </w:style>
  <w:style w:type="paragraph" w:customStyle="1" w:styleId="Caption-FIGURE0">
    <w:name w:val="Caption-FIGURE_0"/>
    <w:basedOn w:val="a"/>
    <w:next w:val="Footer-side0"/>
    <w:link w:val="Caption-FIGURE"/>
    <w:pPr>
      <w:spacing w:before="160"/>
      <w:jc w:val="center"/>
    </w:pPr>
    <w:rPr>
      <w:b/>
    </w:rPr>
  </w:style>
  <w:style w:type="character" w:customStyle="1" w:styleId="Caption-FIGURE">
    <w:name w:val="Caption-FIGURE"/>
    <w:basedOn w:val="11"/>
    <w:link w:val="Caption-FIGURE0"/>
    <w:rPr>
      <w:rFonts w:ascii="Tahoma" w:hAnsi="Tahoma"/>
      <w:b/>
      <w:sz w:val="18"/>
    </w:rPr>
  </w:style>
  <w:style w:type="paragraph" w:customStyle="1" w:styleId="HeaderandFooter0">
    <w:name w:val="Header and Footer_0"/>
    <w:link w:val="HeaderandFooter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">
    <w:name w:val="Header and Footer"/>
    <w:link w:val="HeaderandFooter0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Caption-TABLE0">
    <w:name w:val="Caption-TABLE_0"/>
    <w:basedOn w:val="a"/>
    <w:next w:val="a"/>
    <w:link w:val="Caption-TABLE"/>
    <w:rPr>
      <w:b/>
    </w:rPr>
  </w:style>
  <w:style w:type="character" w:customStyle="1" w:styleId="Caption-TABLE">
    <w:name w:val="Caption-TABLE"/>
    <w:basedOn w:val="11"/>
    <w:link w:val="Caption-TABLE0"/>
    <w:rPr>
      <w:rFonts w:ascii="Tahoma" w:hAnsi="Tahoma"/>
      <w:b/>
      <w:sz w:val="1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NormalHeader0">
    <w:name w:val="Normal Header_0"/>
    <w:basedOn w:val="a"/>
    <w:link w:val="NormalHeader"/>
    <w:qFormat/>
    <w:pPr>
      <w:spacing w:after="0"/>
      <w:jc w:val="center"/>
    </w:pPr>
    <w:rPr>
      <w:b/>
    </w:rPr>
  </w:style>
  <w:style w:type="character" w:customStyle="1" w:styleId="NormalHeader">
    <w:name w:val="Normal Header"/>
    <w:basedOn w:val="11"/>
    <w:link w:val="NormalHeader0"/>
    <w:rPr>
      <w:rFonts w:ascii="Tahoma" w:hAnsi="Tahoma"/>
      <w:b/>
      <w:sz w:val="18"/>
    </w:rPr>
  </w:style>
  <w:style w:type="paragraph" w:styleId="af5">
    <w:name w:val="Subtitle"/>
    <w:next w:val="a"/>
    <w:link w:val="af6"/>
    <w:uiPriority w:val="11"/>
    <w:qFormat/>
    <w:pPr>
      <w:ind w:left="0"/>
    </w:pPr>
    <w:rPr>
      <w:rFonts w:ascii="Tahoma" w:hAnsi="Tahoma"/>
      <w:b/>
      <w:sz w:val="28"/>
    </w:rPr>
  </w:style>
  <w:style w:type="character" w:customStyle="1" w:styleId="af6">
    <w:name w:val="Подзаголовок Знак"/>
    <w:link w:val="af5"/>
    <w:rPr>
      <w:rFonts w:ascii="Tahoma" w:hAnsi="Tahoma"/>
      <w:b/>
      <w:sz w:val="28"/>
    </w:rPr>
  </w:style>
  <w:style w:type="paragraph" w:customStyle="1" w:styleId="1a">
    <w:name w:val="Замещающий текст1"/>
    <w:basedOn w:val="12"/>
    <w:link w:val="af7"/>
    <w:rPr>
      <w:color w:val="808080"/>
    </w:rPr>
  </w:style>
  <w:style w:type="character" w:styleId="af7">
    <w:name w:val="Placeholder Text"/>
    <w:basedOn w:val="a0"/>
    <w:link w:val="1a"/>
    <w:rPr>
      <w:color w:val="808080"/>
    </w:rPr>
  </w:style>
  <w:style w:type="paragraph" w:customStyle="1" w:styleId="Normal-indent0">
    <w:name w:val="Normal-indent_0"/>
    <w:basedOn w:val="a"/>
    <w:next w:val="a"/>
    <w:link w:val="Normal-indent"/>
    <w:pPr>
      <w:ind w:left="425"/>
    </w:pPr>
  </w:style>
  <w:style w:type="character" w:customStyle="1" w:styleId="Normal-indent">
    <w:name w:val="Normal-indent"/>
    <w:basedOn w:val="11"/>
    <w:link w:val="Normal-indent0"/>
    <w:rPr>
      <w:rFonts w:ascii="Tahoma" w:hAnsi="Tahoma"/>
      <w:sz w:val="18"/>
    </w:rPr>
  </w:style>
  <w:style w:type="paragraph" w:styleId="af8">
    <w:name w:val="Title"/>
    <w:basedOn w:val="a"/>
    <w:next w:val="a"/>
    <w:link w:val="af9"/>
    <w:uiPriority w:val="10"/>
    <w:qFormat/>
    <w:pPr>
      <w:tabs>
        <w:tab w:val="center" w:pos="4819"/>
      </w:tabs>
      <w:spacing w:after="360"/>
    </w:pPr>
    <w:rPr>
      <w:b/>
      <w:caps/>
      <w:color w:val="0090DA" w:themeColor="accent1"/>
      <w:sz w:val="40"/>
    </w:rPr>
  </w:style>
  <w:style w:type="character" w:customStyle="1" w:styleId="af9">
    <w:name w:val="Заголовок Знак"/>
    <w:basedOn w:val="11"/>
    <w:link w:val="af8"/>
    <w:rPr>
      <w:rFonts w:ascii="Tahoma" w:hAnsi="Tahoma"/>
      <w:b/>
      <w:caps/>
      <w:color w:val="0090DA" w:themeColor="accent1"/>
      <w:sz w:val="40"/>
    </w:rPr>
  </w:style>
  <w:style w:type="character" w:customStyle="1" w:styleId="40">
    <w:name w:val="Заголовок 4 Знак"/>
    <w:basedOn w:val="30"/>
    <w:link w:val="4"/>
    <w:rPr>
      <w:rFonts w:ascii="Tahoma" w:hAnsi="Tahoma"/>
      <w:b w:val="0"/>
      <w:sz w:val="20"/>
    </w:rPr>
  </w:style>
  <w:style w:type="character" w:customStyle="1" w:styleId="20">
    <w:name w:val="Заголовок 2 Знак"/>
    <w:link w:val="2"/>
    <w:rPr>
      <w:rFonts w:ascii="Tahoma" w:hAnsi="Tahoma"/>
      <w:b/>
      <w:sz w:val="20"/>
    </w:rPr>
  </w:style>
  <w:style w:type="paragraph" w:styleId="afa">
    <w:name w:val="TOC Heading"/>
    <w:basedOn w:val="a"/>
    <w:next w:val="a"/>
    <w:link w:val="afb"/>
    <w:rPr>
      <w:b/>
      <w:color w:val="0090DA" w:themeColor="accent1"/>
      <w:sz w:val="32"/>
    </w:rPr>
  </w:style>
  <w:style w:type="character" w:customStyle="1" w:styleId="afb">
    <w:name w:val="Заголовок оглавления Знак"/>
    <w:basedOn w:val="11"/>
    <w:link w:val="afa"/>
    <w:rPr>
      <w:rFonts w:ascii="Tahoma" w:hAnsi="Tahoma"/>
      <w:b/>
      <w:color w:val="0090DA" w:themeColor="accent1"/>
      <w:sz w:val="32"/>
    </w:rPr>
  </w:style>
  <w:style w:type="paragraph" w:styleId="afc">
    <w:name w:val="Balloon Text"/>
    <w:basedOn w:val="a"/>
    <w:link w:val="afd"/>
    <w:pPr>
      <w:spacing w:after="0"/>
      <w:ind w:left="-851"/>
    </w:pPr>
    <w:rPr>
      <w:rFonts w:ascii="Segoe UI" w:hAnsi="Segoe UI"/>
    </w:rPr>
  </w:style>
  <w:style w:type="character" w:customStyle="1" w:styleId="afd">
    <w:name w:val="Текст выноски Знак"/>
    <w:basedOn w:val="11"/>
    <w:link w:val="afc"/>
    <w:rPr>
      <w:rFonts w:ascii="Segoe UI" w:hAnsi="Segoe UI"/>
      <w:sz w:val="18"/>
    </w:rPr>
  </w:style>
  <w:style w:type="paragraph" w:customStyle="1" w:styleId="Footer-side0">
    <w:name w:val="Footer-side_0"/>
    <w:link w:val="Footer-side"/>
    <w:pPr>
      <w:spacing w:after="0"/>
      <w:ind w:left="0"/>
    </w:pPr>
    <w:rPr>
      <w:rFonts w:ascii="Tahoma" w:hAnsi="Tahoma"/>
      <w:color w:val="A6A6A6" w:themeColor="background1" w:themeShade="A6"/>
      <w:sz w:val="16"/>
    </w:rPr>
  </w:style>
  <w:style w:type="character" w:customStyle="1" w:styleId="Footer-side">
    <w:name w:val="Footer-side"/>
    <w:link w:val="Footer-side0"/>
    <w:rPr>
      <w:rFonts w:ascii="Tahoma" w:hAnsi="Tahoma"/>
      <w:color w:val="A6A6A6" w:themeColor="background1" w:themeShade="A6"/>
      <w:sz w:val="16"/>
    </w:rPr>
  </w:style>
  <w:style w:type="paragraph" w:customStyle="1" w:styleId="Reference-standard0">
    <w:name w:val="Reference-standard_0"/>
    <w:link w:val="Reference-standard"/>
    <w:pPr>
      <w:numPr>
        <w:numId w:val="9"/>
      </w:numPr>
      <w:spacing w:after="0" w:line="240" w:lineRule="auto"/>
      <w:ind w:left="0"/>
    </w:pPr>
    <w:rPr>
      <w:rFonts w:ascii="Tahoma" w:hAnsi="Tahoma"/>
      <w:sz w:val="16"/>
    </w:rPr>
  </w:style>
  <w:style w:type="character" w:customStyle="1" w:styleId="Reference-standard">
    <w:name w:val="Reference-standard"/>
    <w:link w:val="Reference-standard0"/>
    <w:rPr>
      <w:rFonts w:ascii="Tahoma" w:hAnsi="Tahoma"/>
      <w:sz w:val="16"/>
    </w:rPr>
  </w:style>
  <w:style w:type="character" w:customStyle="1" w:styleId="60">
    <w:name w:val="Заголовок 6 Знак"/>
    <w:basedOn w:val="50"/>
    <w:link w:val="6"/>
    <w:rPr>
      <w:rFonts w:asciiTheme="majorHAnsi" w:hAnsiTheme="majorHAnsi"/>
      <w:b w:val="0"/>
      <w:sz w:val="20"/>
    </w:rPr>
  </w:style>
  <w:style w:type="paragraph" w:customStyle="1" w:styleId="TableParagraph0">
    <w:name w:val="Table Paragraph_0"/>
    <w:basedOn w:val="a"/>
    <w:link w:val="TableParagraph"/>
    <w:qFormat/>
    <w:pPr>
      <w:widowControl w:val="0"/>
      <w:spacing w:after="0"/>
    </w:pPr>
    <w:rPr>
      <w:rFonts w:ascii="Carlito" w:hAnsi="Carlito"/>
    </w:rPr>
  </w:style>
  <w:style w:type="character" w:customStyle="1" w:styleId="TableParagraph">
    <w:name w:val="Table Paragraph"/>
    <w:basedOn w:val="11"/>
    <w:link w:val="TableParagraph0"/>
    <w:rPr>
      <w:rFonts w:ascii="Carlito" w:hAnsi="Carlito"/>
      <w:sz w:val="18"/>
    </w:rPr>
  </w:style>
  <w:style w:type="table" w:customStyle="1" w:styleId="Tabelamrea1">
    <w:name w:val="Tabela – mreža1"/>
    <w:basedOn w:val="a1"/>
    <w:pPr>
      <w:spacing w:after="0" w:line="240" w:lineRule="auto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itatabelstyle1">
    <w:name w:val="Comita tabel style 1"/>
    <w:basedOn w:val="a1"/>
    <w:pPr>
      <w:spacing w:after="0" w:line="240" w:lineRule="auto"/>
      <w:ind w:left="0"/>
    </w:pPr>
    <w:tblPr/>
  </w:style>
  <w:style w:type="table" w:styleId="afe">
    <w:name w:val="Table Grid"/>
    <w:basedOn w:val="a1"/>
    <w:uiPriority w:val="39"/>
    <w:pPr>
      <w:spacing w:after="0" w:line="240" w:lineRule="auto"/>
      <w:ind w:left="-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Revision"/>
    <w:hidden/>
    <w:uiPriority w:val="99"/>
    <w:semiHidden/>
    <w:rsid w:val="00557880"/>
    <w:pPr>
      <w:spacing w:after="0" w:line="240" w:lineRule="auto"/>
      <w:ind w:left="0"/>
    </w:pPr>
    <w:rPr>
      <w:rFonts w:ascii="Tahoma" w:hAnsi="Tahoma"/>
      <w:sz w:val="18"/>
    </w:rPr>
  </w:style>
  <w:style w:type="paragraph" w:customStyle="1" w:styleId="p1">
    <w:name w:val="p1"/>
    <w:basedOn w:val="a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1">
    <w:name w:val="s1"/>
    <w:basedOn w:val="a0"/>
    <w:rsid w:val="009801B1"/>
  </w:style>
  <w:style w:type="paragraph" w:customStyle="1" w:styleId="p2">
    <w:name w:val="p2"/>
    <w:basedOn w:val="a"/>
    <w:rsid w:val="009801B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637806"/>
  </w:style>
  <w:style w:type="paragraph" w:customStyle="1" w:styleId="p4">
    <w:name w:val="p4"/>
    <w:basedOn w:val="a"/>
    <w:rsid w:val="009D07C2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character" w:customStyle="1" w:styleId="s2">
    <w:name w:val="s2"/>
    <w:basedOn w:val="a0"/>
    <w:rsid w:val="009D07C2"/>
  </w:style>
  <w:style w:type="character" w:customStyle="1" w:styleId="s3">
    <w:name w:val="s3"/>
    <w:basedOn w:val="a0"/>
    <w:rsid w:val="009D07C2"/>
  </w:style>
  <w:style w:type="paragraph" w:customStyle="1" w:styleId="p3">
    <w:name w:val="p3"/>
    <w:basedOn w:val="a"/>
    <w:rsid w:val="00703585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numbering" w:customStyle="1" w:styleId="da1">
    <w:name w:val="da1"/>
    <w:uiPriority w:val="99"/>
    <w:rsid w:val="00387ECF"/>
    <w:pPr>
      <w:numPr>
        <w:numId w:val="19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F35EAC"/>
    <w:pPr>
      <w:spacing w:after="0"/>
    </w:pPr>
    <w:rPr>
      <w:rFonts w:ascii="Consolas" w:hAnsi="Consolas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5EAC"/>
    <w:rPr>
      <w:rFonts w:ascii="Consolas" w:hAnsi="Consolas"/>
      <w:sz w:val="20"/>
    </w:rPr>
  </w:style>
  <w:style w:type="paragraph" w:styleId="aff0">
    <w:name w:val="caption"/>
    <w:basedOn w:val="a"/>
    <w:next w:val="a"/>
    <w:uiPriority w:val="35"/>
    <w:semiHidden/>
    <w:unhideWhenUsed/>
    <w:qFormat/>
    <w:rsid w:val="00EB603D"/>
    <w:pPr>
      <w:spacing w:after="200"/>
    </w:pPr>
    <w:rPr>
      <w:rFonts w:asciiTheme="minorHAnsi" w:eastAsiaTheme="minorHAnsi" w:hAnsiTheme="minorHAnsi" w:cstheme="minorBidi"/>
      <w:i/>
      <w:iCs/>
      <w:color w:val="0090DA" w:themeColor="text2"/>
      <w:kern w:val="2"/>
      <w:szCs w:val="18"/>
      <w:lang w:val="en-US" w:eastAsia="en-US"/>
      <w14:ligatures w14:val="standardContextual"/>
    </w:rPr>
  </w:style>
  <w:style w:type="character" w:styleId="aff1">
    <w:name w:val="annotation reference"/>
    <w:basedOn w:val="a0"/>
    <w:uiPriority w:val="99"/>
    <w:semiHidden/>
    <w:unhideWhenUsed/>
    <w:rsid w:val="00023FDB"/>
    <w:rPr>
      <w:sz w:val="16"/>
      <w:szCs w:val="16"/>
    </w:rPr>
  </w:style>
  <w:style w:type="paragraph" w:styleId="aff2">
    <w:name w:val="annotation text"/>
    <w:basedOn w:val="a"/>
    <w:link w:val="1b"/>
    <w:uiPriority w:val="99"/>
    <w:unhideWhenUsed/>
    <w:rsid w:val="00023FDB"/>
    <w:rPr>
      <w:sz w:val="20"/>
    </w:rPr>
  </w:style>
  <w:style w:type="character" w:customStyle="1" w:styleId="1b">
    <w:name w:val="Текст примечания Знак1"/>
    <w:basedOn w:val="a0"/>
    <w:link w:val="aff2"/>
    <w:uiPriority w:val="99"/>
    <w:rsid w:val="00023FDB"/>
    <w:rPr>
      <w:rFonts w:ascii="Tahoma" w:hAnsi="Tahoma"/>
      <w:sz w:val="20"/>
    </w:rPr>
  </w:style>
  <w:style w:type="paragraph" w:styleId="aff3">
    <w:name w:val="annotation subject"/>
    <w:basedOn w:val="aff2"/>
    <w:next w:val="aff2"/>
    <w:link w:val="1c"/>
    <w:uiPriority w:val="99"/>
    <w:semiHidden/>
    <w:unhideWhenUsed/>
    <w:rsid w:val="00023FDB"/>
    <w:rPr>
      <w:b/>
      <w:bCs/>
    </w:rPr>
  </w:style>
  <w:style w:type="character" w:customStyle="1" w:styleId="1c">
    <w:name w:val="Тема примечания Знак1"/>
    <w:basedOn w:val="1b"/>
    <w:link w:val="aff3"/>
    <w:uiPriority w:val="99"/>
    <w:semiHidden/>
    <w:rsid w:val="00023FDB"/>
    <w:rPr>
      <w:rFonts w:ascii="Tahoma" w:hAnsi="Tahoma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1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2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Custom 1">
      <a:dk1>
        <a:srgbClr val="050C0F"/>
      </a:dk1>
      <a:lt1>
        <a:srgbClr val="FFFFFF"/>
      </a:lt1>
      <a:dk2>
        <a:srgbClr val="0090DA"/>
      </a:dk2>
      <a:lt2>
        <a:srgbClr val="9D9D9C"/>
      </a:lt2>
      <a:accent1>
        <a:srgbClr val="0090DA"/>
      </a:accent1>
      <a:accent2>
        <a:srgbClr val="663D90"/>
      </a:accent2>
      <a:accent3>
        <a:srgbClr val="D8125A"/>
      </a:accent3>
      <a:accent4>
        <a:srgbClr val="FDCA3F"/>
      </a:accent4>
      <a:accent5>
        <a:srgbClr val="D58937"/>
      </a:accent5>
      <a:accent6>
        <a:srgbClr val="F1F1F1"/>
      </a:accent6>
      <a:hlink>
        <a:srgbClr val="0090DA"/>
      </a:hlink>
      <a:folHlink>
        <a:srgbClr val="663D90"/>
      </a:folHlink>
    </a:clrScheme>
    <a:fontScheme name="Comit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E10AFCD87A5BC49B28E62D7BC09A12E" ma:contentTypeVersion="10" ma:contentTypeDescription="Создание документа." ma:contentTypeScope="" ma:versionID="95d98d8150336d4831db54cc207a53e6">
  <xsd:schema xmlns:xsd="http://www.w3.org/2001/XMLSchema" xmlns:xs="http://www.w3.org/2001/XMLSchema" xmlns:p="http://schemas.microsoft.com/office/2006/metadata/properties" xmlns:ns2="1d51655e-5cd3-4194-b15b-2bc203b67e63" xmlns:ns3="691b8695-a47c-478e-9925-ebd689fbd75e" targetNamespace="http://schemas.microsoft.com/office/2006/metadata/properties" ma:root="true" ma:fieldsID="34e97047263a78e36d18b73cd96a8e2b" ns2:_="" ns3:_="">
    <xsd:import namespace="1d51655e-5cd3-4194-b15b-2bc203b67e63"/>
    <xsd:import namespace="691b8695-a47c-478e-9925-ebd689fbd7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1655e-5cd3-4194-b15b-2bc203b67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e541db4-5dc7-4011-80bc-b688d6258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b8695-a47c-478e-9925-ebd689fbd7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7569b-2a2b-4779-be4c-771768efd7ba}" ma:internalName="TaxCatchAll" ma:showField="CatchAllData" ma:web="691b8695-a47c-478e-9925-ebd689fbd7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1b8695-a47c-478e-9925-ebd689fbd75e" xsi:nil="true"/>
    <lcf76f155ced4ddcb4097134ff3c332f xmlns="1d51655e-5cd3-4194-b15b-2bc203b67e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06E465-08A3-4AB4-B603-B53E678F9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BD27FF-C620-4D27-92A2-470DFE6A5F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F1D214-67E3-49DF-922B-9FB3EF8844A3}"/>
</file>

<file path=customXml/itemProps4.xml><?xml version="1.0" encoding="utf-8"?>
<ds:datastoreItem xmlns:ds="http://schemas.openxmlformats.org/officeDocument/2006/customXml" ds:itemID="{AC028E25-4281-432A-8764-5C50C0466CA9}">
  <ds:schemaRefs>
    <ds:schemaRef ds:uri="http://schemas.microsoft.com/office/2006/metadata/properties"/>
    <ds:schemaRef ds:uri="http://schemas.microsoft.com/office/infopath/2007/PartnerControls"/>
    <ds:schemaRef ds:uri="691b8695-a47c-478e-9925-ebd689fbd75e"/>
    <ds:schemaRef ds:uri="1d51655e-5cd3-4194-b15b-2bc203b67e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Anatolii Kramar</cp:lastModifiedBy>
  <cp:revision>374</cp:revision>
  <cp:lastPrinted>2025-08-18T20:21:00Z</cp:lastPrinted>
  <dcterms:created xsi:type="dcterms:W3CDTF">2025-06-20T12:41:00Z</dcterms:created>
  <dcterms:modified xsi:type="dcterms:W3CDTF">2025-08-20T12:39:00Z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0x0101006E10AFCD87A5BC49B28E62D7BC09A12E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2025-08-04T13:38:18Z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5b945703-4519-4e97-9cd4-8ddde07f2ce8</vt:lpwstr>
  </property>
  <property fmtid="{D5CDD505-2E9C-101B-9397-08002B2CF9AE}" pid="8" name="MSIP_Label_defa4170-0d19-0005-0004-bc88714345d2_ActionId">
    <vt:lpwstr>667723a8-dfd1-4d3a-8ae6-7897f4e7e322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  <property fmtid="{D5CDD505-2E9C-101B-9397-08002B2CF9AE}" pid="11" name="MediaServiceImageTags">
    <vt:lpwstr/>
  </property>
</Properties>
</file>